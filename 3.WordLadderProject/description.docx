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F31F2" w14:textId="3F0D7EC2" w:rsidR="001C7CA5" w:rsidRDefault="0022667A">
      <w:pPr>
        <w:pStyle w:val="BodyA"/>
        <w:jc w:val="center"/>
      </w:pPr>
      <w:r>
        <w:rPr>
          <w:rFonts w:ascii="Arial" w:hAnsi="Arial"/>
          <w:sz w:val="32"/>
          <w:szCs w:val="32"/>
        </w:rPr>
        <w:t xml:space="preserve">EE422C </w:t>
      </w:r>
      <w:r w:rsidR="00E87100">
        <w:rPr>
          <w:rFonts w:ascii="Arial" w:hAnsi="Arial"/>
          <w:sz w:val="32"/>
          <w:szCs w:val="32"/>
          <w:lang w:val="en-US"/>
        </w:rPr>
        <w:t xml:space="preserve">Summer </w:t>
      </w:r>
      <w:r>
        <w:rPr>
          <w:rFonts w:ascii="Arial" w:hAnsi="Arial"/>
          <w:sz w:val="32"/>
          <w:szCs w:val="32"/>
          <w:lang w:val="en-US"/>
        </w:rPr>
        <w:t>201</w:t>
      </w:r>
      <w:r w:rsidR="00E47E64">
        <w:rPr>
          <w:rFonts w:ascii="Arial" w:hAnsi="Arial"/>
          <w:sz w:val="32"/>
          <w:szCs w:val="32"/>
          <w:lang w:val="en-US"/>
        </w:rPr>
        <w:t>7</w:t>
      </w:r>
    </w:p>
    <w:p w14:paraId="2FCBD6AC" w14:textId="77777777" w:rsidR="001C7CA5" w:rsidRDefault="0022667A">
      <w:pPr>
        <w:pStyle w:val="BodyA"/>
        <w:jc w:val="center"/>
      </w:pPr>
      <w:r>
        <w:rPr>
          <w:rFonts w:ascii="Arial" w:hAnsi="Arial"/>
          <w:sz w:val="32"/>
          <w:szCs w:val="32"/>
          <w:lang w:val="en-US"/>
        </w:rPr>
        <w:t>Project 3: Word Ladders</w:t>
      </w:r>
    </w:p>
    <w:p w14:paraId="39F76272" w14:textId="699A8C45" w:rsidR="001C7CA5" w:rsidRDefault="0022667A">
      <w:pPr>
        <w:pStyle w:val="BodyA"/>
        <w:jc w:val="center"/>
      </w:pPr>
      <w:r>
        <w:rPr>
          <w:rFonts w:ascii="Arial" w:hAnsi="Arial"/>
          <w:sz w:val="32"/>
          <w:szCs w:val="32"/>
          <w:lang w:val="en-US"/>
        </w:rPr>
        <w:t>Due (see Canvas)</w:t>
      </w:r>
    </w:p>
    <w:p w14:paraId="628880B6" w14:textId="77777777" w:rsidR="001C7CA5" w:rsidRDefault="001C7CA5">
      <w:pPr>
        <w:pStyle w:val="BodyA"/>
      </w:pPr>
    </w:p>
    <w:p w14:paraId="29BEA308" w14:textId="77777777" w:rsidR="001C7CA5" w:rsidRDefault="001C7CA5">
      <w:pPr>
        <w:pStyle w:val="BodyA"/>
        <w:ind w:left="1440" w:hanging="1440"/>
      </w:pPr>
    </w:p>
    <w:p w14:paraId="11812660" w14:textId="77777777" w:rsidR="001C7CA5" w:rsidRDefault="0022667A">
      <w:pPr>
        <w:pStyle w:val="PlainText"/>
      </w:pPr>
      <w:r>
        <w:rPr>
          <w:rFonts w:ascii="Times New Roman" w:hAnsi="Times New Roman"/>
        </w:rPr>
        <w:t>You must work in teams of two for this project.</w:t>
      </w:r>
    </w:p>
    <w:p w14:paraId="22A9FAC2" w14:textId="77777777" w:rsidR="001C7CA5" w:rsidRDefault="0022667A">
      <w:pPr>
        <w:pStyle w:val="BodyA"/>
      </w:pPr>
      <w:r>
        <w:rPr>
          <w:lang w:val="en-US"/>
        </w:rPr>
        <w:t xml:space="preserve">The aim of this assignment is to give you experience working with various collections, as well as to strengthen your algorithm and Abstract Data Type design skills.   </w:t>
      </w:r>
    </w:p>
    <w:p w14:paraId="6E059BB2" w14:textId="77777777" w:rsidR="001C7CA5" w:rsidRDefault="001C7CA5">
      <w:pPr>
        <w:pStyle w:val="BodyA"/>
      </w:pPr>
    </w:p>
    <w:p w14:paraId="6832F6D8" w14:textId="77777777" w:rsidR="001C7CA5" w:rsidRDefault="0022667A">
      <w:pPr>
        <w:pStyle w:val="BodyA"/>
      </w:pPr>
      <w:r>
        <w:rPr>
          <w:b/>
          <w:bCs/>
          <w:lang w:val="en-US"/>
        </w:rPr>
        <w:t>Problem Statement</w:t>
      </w:r>
      <w:r>
        <w:t xml:space="preserve">: </w:t>
      </w:r>
    </w:p>
    <w:p w14:paraId="0634ADFD" w14:textId="77777777" w:rsidR="001C7CA5" w:rsidRDefault="001C7CA5">
      <w:pPr>
        <w:pStyle w:val="BodyA"/>
      </w:pPr>
    </w:p>
    <w:p w14:paraId="2E037D81" w14:textId="77777777" w:rsidR="001C7CA5" w:rsidRDefault="0022667A">
      <w:pPr>
        <w:pStyle w:val="BodyA"/>
      </w:pPr>
      <w:r>
        <w:rPr>
          <w:lang w:val="pt-PT"/>
        </w:rPr>
        <w:t xml:space="preserve">A </w:t>
      </w:r>
      <w:r>
        <w:rPr>
          <w:i/>
          <w:iCs/>
          <w:lang w:val="nl-NL"/>
        </w:rPr>
        <w:t>word ladder</w:t>
      </w:r>
      <w:r>
        <w:rPr>
          <w:vertAlign w:val="superscript"/>
        </w:rPr>
        <w:footnoteReference w:id="2"/>
      </w:r>
      <w:r>
        <w:rPr>
          <w:lang w:val="en-US"/>
        </w:rPr>
        <w:t xml:space="preserve"> is a (finite) sequence of distinct words from the English language such that any two consecutive words in the sequence differ by changing one letter at a time, with the constraint that each of the resulting string of letters is a legitimate word. For example, to turn </w:t>
      </w:r>
      <w:r>
        <w:t>“</w:t>
      </w:r>
      <w:r>
        <w:rPr>
          <w:lang w:val="en-US"/>
        </w:rPr>
        <w:t>stone</w:t>
      </w:r>
      <w:r>
        <w:t xml:space="preserve">” </w:t>
      </w:r>
      <w:r>
        <w:rPr>
          <w:lang w:val="it-IT"/>
        </w:rPr>
        <w:t xml:space="preserve">into </w:t>
      </w:r>
      <w:r>
        <w:t>“</w:t>
      </w:r>
      <w:r>
        <w:rPr>
          <w:lang w:val="en-US"/>
        </w:rPr>
        <w:t>money</w:t>
      </w:r>
      <w:r>
        <w:t>”</w:t>
      </w:r>
      <w:r>
        <w:rPr>
          <w:lang w:val="en-US"/>
        </w:rPr>
        <w:t xml:space="preserve">, one possible word ladder is: </w:t>
      </w:r>
    </w:p>
    <w:p w14:paraId="56F2995A" w14:textId="77777777" w:rsidR="001C7CA5" w:rsidRDefault="001C7CA5">
      <w:pPr>
        <w:pStyle w:val="BodyA"/>
      </w:pPr>
    </w:p>
    <w:p w14:paraId="33F1E338" w14:textId="77777777" w:rsidR="001C7CA5" w:rsidRDefault="0022667A">
      <w:pPr>
        <w:pStyle w:val="BodyA"/>
      </w:pPr>
      <w:r>
        <w:rPr>
          <w:rFonts w:ascii="Courier New" w:hAnsi="Courier New"/>
        </w:rPr>
        <w:t xml:space="preserve">       stone</w:t>
      </w:r>
    </w:p>
    <w:p w14:paraId="61A6A6CB" w14:textId="77777777" w:rsidR="001C7CA5" w:rsidRDefault="0022667A">
      <w:pPr>
        <w:pStyle w:val="BodyA"/>
      </w:pPr>
      <w:r>
        <w:rPr>
          <w:rFonts w:ascii="Courier New" w:hAnsi="Courier New"/>
        </w:rPr>
        <w:t xml:space="preserve">       Atone</w:t>
      </w:r>
    </w:p>
    <w:p w14:paraId="5159B693" w14:textId="77777777" w:rsidR="001C7CA5" w:rsidRDefault="0022667A">
      <w:pPr>
        <w:pStyle w:val="BodyA"/>
      </w:pPr>
      <w:r>
        <w:rPr>
          <w:rFonts w:ascii="Courier New" w:hAnsi="Courier New"/>
        </w:rPr>
        <w:t xml:space="preserve">       aLone</w:t>
      </w:r>
    </w:p>
    <w:p w14:paraId="79BE16C4" w14:textId="77777777" w:rsidR="001C7CA5" w:rsidRDefault="0022667A">
      <w:pPr>
        <w:pStyle w:val="BodyA"/>
      </w:pPr>
      <w:r>
        <w:rPr>
          <w:rFonts w:ascii="Courier New" w:hAnsi="Courier New"/>
        </w:rPr>
        <w:t xml:space="preserve">       Clone</w:t>
      </w:r>
    </w:p>
    <w:p w14:paraId="0C7C5697" w14:textId="77777777" w:rsidR="001C7CA5" w:rsidRDefault="0022667A">
      <w:pPr>
        <w:pStyle w:val="BodyA"/>
      </w:pPr>
      <w:r>
        <w:rPr>
          <w:rFonts w:ascii="Courier New" w:hAnsi="Courier New"/>
        </w:rPr>
        <w:t xml:space="preserve">       clonS</w:t>
      </w:r>
    </w:p>
    <w:p w14:paraId="19129C39" w14:textId="77777777" w:rsidR="001C7CA5" w:rsidRDefault="0022667A">
      <w:pPr>
        <w:pStyle w:val="BodyA"/>
      </w:pPr>
      <w:r>
        <w:rPr>
          <w:rFonts w:ascii="Courier New" w:hAnsi="Courier New"/>
        </w:rPr>
        <w:t xml:space="preserve">       cOons</w:t>
      </w:r>
    </w:p>
    <w:p w14:paraId="7A00077A" w14:textId="77777777" w:rsidR="001C7CA5" w:rsidRDefault="0022667A">
      <w:pPr>
        <w:pStyle w:val="BodyA"/>
      </w:pPr>
      <w:r>
        <w:rPr>
          <w:rFonts w:ascii="Courier New" w:hAnsi="Courier New"/>
        </w:rPr>
        <w:t xml:space="preserve">       coNns</w:t>
      </w:r>
    </w:p>
    <w:p w14:paraId="6E2BCC2D" w14:textId="77777777" w:rsidR="001C7CA5" w:rsidRDefault="0022667A">
      <w:pPr>
        <w:pStyle w:val="BodyA"/>
      </w:pPr>
      <w:r>
        <w:rPr>
          <w:rFonts w:ascii="Courier New" w:hAnsi="Courier New"/>
        </w:rPr>
        <w:t xml:space="preserve">       conEs</w:t>
      </w:r>
    </w:p>
    <w:p w14:paraId="2144DA1A" w14:textId="77777777" w:rsidR="001C7CA5" w:rsidRDefault="0022667A">
      <w:pPr>
        <w:pStyle w:val="BodyA"/>
      </w:pPr>
      <w:r>
        <w:rPr>
          <w:rFonts w:ascii="Courier New" w:hAnsi="Courier New"/>
        </w:rPr>
        <w:t xml:space="preserve">       coneY</w:t>
      </w:r>
    </w:p>
    <w:p w14:paraId="696FE5BE" w14:textId="77777777" w:rsidR="001C7CA5" w:rsidRDefault="0022667A">
      <w:pPr>
        <w:pStyle w:val="BodyA"/>
      </w:pPr>
      <w:r>
        <w:rPr>
          <w:rFonts w:ascii="Courier New" w:hAnsi="Courier New"/>
        </w:rPr>
        <w:t xml:space="preserve">       Money</w:t>
      </w:r>
    </w:p>
    <w:p w14:paraId="04CDA31D" w14:textId="77777777" w:rsidR="001C7CA5" w:rsidRDefault="001C7CA5">
      <w:pPr>
        <w:pStyle w:val="BodyA"/>
      </w:pPr>
    </w:p>
    <w:p w14:paraId="5FF73107" w14:textId="77777777" w:rsidR="001C7CA5" w:rsidRDefault="0022667A">
      <w:pPr>
        <w:pStyle w:val="BodyA"/>
      </w:pPr>
      <w:r>
        <w:rPr>
          <w:lang w:val="en-US"/>
        </w:rPr>
        <w:t xml:space="preserve">Capital letters are used in the example above only to illustrate the connections.  Obviously, there could be more than one word ladder between </w:t>
      </w:r>
      <w:r>
        <w:t>“</w:t>
      </w:r>
      <w:r w:rsidRPr="00E25D09">
        <w:rPr>
          <w:rFonts w:ascii="Courier New" w:hAnsi="Courier New"/>
        </w:rPr>
        <w:t>stone</w:t>
      </w:r>
      <w:r>
        <w:t xml:space="preserve">” </w:t>
      </w:r>
      <w:r>
        <w:rPr>
          <w:lang w:val="en-US"/>
        </w:rPr>
        <w:t xml:space="preserve">and </w:t>
      </w:r>
      <w:r>
        <w:t>“</w:t>
      </w:r>
      <w:r w:rsidRPr="00E25D09">
        <w:rPr>
          <w:rFonts w:ascii="Courier New" w:hAnsi="Courier New"/>
        </w:rPr>
        <w:t>money</w:t>
      </w:r>
      <w:r>
        <w:t>”</w:t>
      </w:r>
      <w:r>
        <w:rPr>
          <w:lang w:val="en-US"/>
        </w:rPr>
        <w:t>.  You only have to find one of them for each word pair given.</w:t>
      </w:r>
    </w:p>
    <w:p w14:paraId="2920BACD" w14:textId="77777777" w:rsidR="001C7CA5" w:rsidRDefault="001C7CA5">
      <w:pPr>
        <w:pStyle w:val="BodyA"/>
      </w:pPr>
    </w:p>
    <w:p w14:paraId="67AB1B78" w14:textId="1ECA4D2A" w:rsidR="001C7CA5" w:rsidRDefault="0022667A">
      <w:pPr>
        <w:pStyle w:val="BodyA"/>
      </w:pPr>
      <w:r>
        <w:rPr>
          <w:lang w:val="en-US"/>
        </w:rPr>
        <w:t>In this assignment, you are to design and implement a Java program that for any given pair of words, generates a</w:t>
      </w:r>
      <w:r>
        <w:rPr>
          <w:b/>
          <w:bCs/>
        </w:rPr>
        <w:t xml:space="preserve"> </w:t>
      </w:r>
      <w:r>
        <w:rPr>
          <w:lang w:val="en-US"/>
        </w:rPr>
        <w:t xml:space="preserve">word ladder that connects those two words (making use of a given dictionary of legal English words).  If a word ladder does not exist between the given pair, your program should output a message that says so.  You are required to find a word ladder, </w:t>
      </w:r>
      <w:r w:rsidR="00E47E64">
        <w:rPr>
          <w:lang w:val="en-US"/>
        </w:rPr>
        <w:t xml:space="preserve">but </w:t>
      </w:r>
      <w:r>
        <w:rPr>
          <w:lang w:val="en-US"/>
        </w:rPr>
        <w:t xml:space="preserve">not necessarily the shortest word ladder.   </w:t>
      </w:r>
    </w:p>
    <w:p w14:paraId="2A49B1FF" w14:textId="77777777" w:rsidR="001C7CA5" w:rsidRDefault="001C7CA5">
      <w:pPr>
        <w:pStyle w:val="BodyA"/>
      </w:pPr>
    </w:p>
    <w:p w14:paraId="683E5096" w14:textId="77777777" w:rsidR="001C7CA5" w:rsidRDefault="0022667A">
      <w:pPr>
        <w:pStyle w:val="BodyA"/>
      </w:pPr>
      <w:r>
        <w:rPr>
          <w:b/>
          <w:bCs/>
          <w:lang w:val="en-US"/>
        </w:rPr>
        <w:t>Input and Output Requirements</w:t>
      </w:r>
    </w:p>
    <w:p w14:paraId="39A6793D" w14:textId="77777777" w:rsidR="001C7CA5" w:rsidRDefault="001C7CA5">
      <w:pPr>
        <w:pStyle w:val="BodyA"/>
      </w:pPr>
    </w:p>
    <w:p w14:paraId="4285DE78" w14:textId="02A86E11" w:rsidR="001C7CA5" w:rsidRDefault="0022667A">
      <w:pPr>
        <w:pStyle w:val="BodyA"/>
      </w:pPr>
      <w:r>
        <w:rPr>
          <w:lang w:val="en-US"/>
        </w:rPr>
        <w:t xml:space="preserve">Your program will read commands from the standard input (i.e., from the keyboard). The basic command consists of a pair of words separated by at least one space (with no intervening punctuation or other words). </w:t>
      </w:r>
      <w:r w:rsidR="00C21960">
        <w:rPr>
          <w:lang w:val="en-US"/>
        </w:rPr>
        <w:t xml:space="preserve">Commands are case-insensitive.  </w:t>
      </w:r>
      <w:r w:rsidR="00E47E64">
        <w:rPr>
          <w:lang w:val="en-US"/>
        </w:rPr>
        <w:t>W</w:t>
      </w:r>
      <w:r w:rsidR="00C21960">
        <w:rPr>
          <w:lang w:val="en-US"/>
        </w:rPr>
        <w:t xml:space="preserve">e require that all output be lower case. </w:t>
      </w:r>
      <w:r>
        <w:rPr>
          <w:lang w:val="en-US"/>
        </w:rPr>
        <w:t xml:space="preserve">After reading both words, your program must determine if there is a word ladder between the two words. For example, the command </w:t>
      </w:r>
    </w:p>
    <w:p w14:paraId="24B47C1C" w14:textId="77777777" w:rsidR="001C7CA5" w:rsidRDefault="001C7CA5">
      <w:pPr>
        <w:pStyle w:val="BodyA"/>
      </w:pPr>
    </w:p>
    <w:p w14:paraId="3B0A01D5" w14:textId="77777777" w:rsidR="001C7CA5" w:rsidRDefault="0022667A" w:rsidP="00E25D09">
      <w:pPr>
        <w:pStyle w:val="BodyA"/>
      </w:pPr>
      <w:r w:rsidRPr="00E25D09">
        <w:rPr>
          <w:rFonts w:ascii="Courier New" w:hAnsi="Courier New"/>
        </w:rPr>
        <w:t>smart</w:t>
      </w:r>
      <w:r>
        <w:rPr>
          <w:lang w:val="en-US"/>
        </w:rPr>
        <w:t xml:space="preserve">  </w:t>
      </w:r>
      <w:r w:rsidRPr="00E25D09">
        <w:rPr>
          <w:rFonts w:ascii="Courier New" w:hAnsi="Courier New"/>
        </w:rPr>
        <w:t>money</w:t>
      </w:r>
    </w:p>
    <w:p w14:paraId="09F5230C" w14:textId="77777777" w:rsidR="001C7CA5" w:rsidRDefault="001C7CA5">
      <w:pPr>
        <w:pStyle w:val="BodyA"/>
      </w:pPr>
    </w:p>
    <w:p w14:paraId="1C4E2E98" w14:textId="77777777" w:rsidR="001C7CA5" w:rsidRDefault="0022667A">
      <w:pPr>
        <w:pStyle w:val="BodyA"/>
      </w:pPr>
      <w:r>
        <w:rPr>
          <w:lang w:val="en-US"/>
        </w:rPr>
        <w:t xml:space="preserve">instructs your program to search the dictionary (the dictionary is described below) to find a word ladder that starts with </w:t>
      </w:r>
      <w:r>
        <w:t>“</w:t>
      </w:r>
      <w:r w:rsidRPr="00E25D09">
        <w:rPr>
          <w:rFonts w:ascii="Courier New" w:hAnsi="Courier New"/>
        </w:rPr>
        <w:t>smart</w:t>
      </w:r>
      <w:r>
        <w:t xml:space="preserve">” </w:t>
      </w:r>
      <w:r>
        <w:rPr>
          <w:lang w:val="en-US"/>
        </w:rPr>
        <w:t xml:space="preserve">and ends with </w:t>
      </w:r>
      <w:r>
        <w:t>“</w:t>
      </w:r>
      <w:r w:rsidRPr="00E25D09">
        <w:rPr>
          <w:rFonts w:ascii="Courier New" w:hAnsi="Courier New"/>
        </w:rPr>
        <w:t>money</w:t>
      </w:r>
      <w:r>
        <w:t>”</w:t>
      </w:r>
      <w:r>
        <w:rPr>
          <w:lang w:val="en-US"/>
        </w:rPr>
        <w:t xml:space="preserve">. If a word ladder can be found, your program must print the message </w:t>
      </w:r>
    </w:p>
    <w:p w14:paraId="7E5E4FA3" w14:textId="77777777" w:rsidR="001C7CA5" w:rsidRDefault="001C7CA5">
      <w:pPr>
        <w:pStyle w:val="BodyA"/>
      </w:pPr>
    </w:p>
    <w:p w14:paraId="032218EE" w14:textId="28010CCF" w:rsidR="001C7CA5" w:rsidRPr="00E25D09" w:rsidRDefault="0022667A">
      <w:pPr>
        <w:pStyle w:val="BodyA"/>
        <w:rPr>
          <w:rFonts w:ascii="Courier New" w:hAnsi="Courier New"/>
        </w:rPr>
      </w:pPr>
      <w:r>
        <w:tab/>
      </w:r>
      <w:r w:rsidRPr="00E25D09">
        <w:rPr>
          <w:rFonts w:ascii="Courier New" w:hAnsi="Courier New"/>
        </w:rPr>
        <w:t>a &lt;N&gt;-rung word ladder exists between &lt;start&gt; and &lt;finish&gt;.</w:t>
      </w:r>
    </w:p>
    <w:p w14:paraId="4E23078D" w14:textId="2720BAEF" w:rsidR="001C7CA5" w:rsidRPr="00E25D09" w:rsidRDefault="0022667A">
      <w:pPr>
        <w:pStyle w:val="BodyA"/>
        <w:rPr>
          <w:rFonts w:ascii="Courier New" w:hAnsi="Courier New"/>
        </w:rPr>
      </w:pPr>
      <w:r w:rsidRPr="00E25D09">
        <w:rPr>
          <w:rFonts w:ascii="Courier New" w:hAnsi="Courier New"/>
        </w:rPr>
        <w:tab/>
        <w:t>&lt;start&gt;</w:t>
      </w:r>
    </w:p>
    <w:p w14:paraId="30E582B2" w14:textId="2DB02BA8" w:rsidR="001C7CA5" w:rsidRPr="00E25D09" w:rsidRDefault="0022667A">
      <w:pPr>
        <w:pStyle w:val="BodyA"/>
        <w:rPr>
          <w:rFonts w:ascii="Courier New" w:hAnsi="Courier New"/>
        </w:rPr>
      </w:pPr>
      <w:r w:rsidRPr="00E25D09">
        <w:rPr>
          <w:rFonts w:ascii="Courier New" w:hAnsi="Courier New"/>
        </w:rPr>
        <w:tab/>
        <w:t>&lt;first rung&gt;</w:t>
      </w:r>
    </w:p>
    <w:p w14:paraId="6FD3A24E" w14:textId="5A8794C9" w:rsidR="001C7CA5" w:rsidRPr="00E25D09" w:rsidRDefault="0022667A">
      <w:pPr>
        <w:pStyle w:val="BodyA"/>
        <w:rPr>
          <w:rFonts w:ascii="Courier New" w:hAnsi="Courier New"/>
        </w:rPr>
      </w:pPr>
      <w:r w:rsidRPr="00E25D09">
        <w:rPr>
          <w:rFonts w:ascii="Courier New" w:hAnsi="Courier New"/>
        </w:rPr>
        <w:tab/>
        <w:t>&lt;second rung&gt;</w:t>
      </w:r>
    </w:p>
    <w:p w14:paraId="25067AA8" w14:textId="1E63CB2C" w:rsidR="001C7CA5" w:rsidRPr="00E25D09" w:rsidRDefault="0022667A">
      <w:pPr>
        <w:pStyle w:val="BodyA"/>
        <w:rPr>
          <w:rFonts w:ascii="Courier New" w:hAnsi="Courier New"/>
        </w:rPr>
      </w:pPr>
      <w:r w:rsidRPr="00E25D09">
        <w:rPr>
          <w:rFonts w:ascii="Courier New" w:hAnsi="Courier New"/>
        </w:rPr>
        <w:tab/>
        <w:t>&lt;…&gt;</w:t>
      </w:r>
    </w:p>
    <w:p w14:paraId="049C3D4D" w14:textId="75761CE4" w:rsidR="001C7CA5" w:rsidRPr="00E25D09" w:rsidRDefault="0022667A">
      <w:pPr>
        <w:pStyle w:val="BodyA"/>
        <w:rPr>
          <w:rFonts w:ascii="Courier New" w:hAnsi="Courier New"/>
        </w:rPr>
      </w:pPr>
      <w:r w:rsidRPr="00E25D09">
        <w:rPr>
          <w:rFonts w:ascii="Courier New" w:hAnsi="Courier New"/>
        </w:rPr>
        <w:tab/>
        <w:t>&lt;finish&gt;</w:t>
      </w:r>
    </w:p>
    <w:p w14:paraId="78E86446" w14:textId="77777777" w:rsidR="001C7CA5" w:rsidRDefault="001C7CA5">
      <w:pPr>
        <w:pStyle w:val="BodyA"/>
      </w:pPr>
    </w:p>
    <w:p w14:paraId="065BBF34" w14:textId="48EFA2A0" w:rsidR="001C7CA5" w:rsidRDefault="0022667A">
      <w:pPr>
        <w:pStyle w:val="BodyA"/>
      </w:pPr>
      <w:r>
        <w:rPr>
          <w:lang w:val="en-US"/>
        </w:rPr>
        <w:t>Where &lt;N&gt; must be replaced with the number of intervening words in the word ladder between the start and finish words (i.e., don</w:t>
      </w:r>
      <w:r>
        <w:t>’</w:t>
      </w:r>
      <w:r>
        <w:rPr>
          <w:lang w:val="en-US"/>
        </w:rPr>
        <w:t xml:space="preserve">t count start or finish in your calculation of N). You must then print each of the words in the word ladder on a line by </w:t>
      </w:r>
      <w:r w:rsidR="00E84AD0">
        <w:rPr>
          <w:lang w:val="en-US"/>
        </w:rPr>
        <w:t>itself, with no initial white space before each line starts</w:t>
      </w:r>
      <w:r>
        <w:rPr>
          <w:lang w:val="en-US"/>
        </w:rPr>
        <w:t xml:space="preserve">. For the command </w:t>
      </w:r>
      <w:r>
        <w:t>“</w:t>
      </w:r>
      <w:r>
        <w:rPr>
          <w:lang w:val="en-US"/>
        </w:rPr>
        <w:t>smart money</w:t>
      </w:r>
      <w:r>
        <w:t>”</w:t>
      </w:r>
      <w:r>
        <w:rPr>
          <w:lang w:val="en-US"/>
        </w:rPr>
        <w:t>, your program might produce the following</w:t>
      </w:r>
    </w:p>
    <w:p w14:paraId="08C2E56B" w14:textId="77777777" w:rsidR="001C7CA5" w:rsidRDefault="0022667A">
      <w:pPr>
        <w:pStyle w:val="BodyA"/>
      </w:pPr>
      <w:r>
        <w:tab/>
      </w:r>
    </w:p>
    <w:p w14:paraId="37E7DDD6" w14:textId="12934191" w:rsidR="001C7CA5" w:rsidRPr="00E25D09" w:rsidRDefault="0022667A">
      <w:pPr>
        <w:pStyle w:val="BodyA"/>
        <w:rPr>
          <w:rFonts w:ascii="Courier New" w:hAnsi="Courier New"/>
        </w:rPr>
      </w:pPr>
      <w:r w:rsidRPr="00E25D09">
        <w:rPr>
          <w:rFonts w:ascii="Courier New" w:hAnsi="Courier New"/>
        </w:rPr>
        <w:tab/>
        <w:t xml:space="preserve">a </w:t>
      </w:r>
      <w:r w:rsidR="00EF5AAB">
        <w:rPr>
          <w:rFonts w:ascii="Courier New" w:hAnsi="Courier New"/>
        </w:rPr>
        <w:t>9</w:t>
      </w:r>
      <w:r w:rsidRPr="00E25D09">
        <w:rPr>
          <w:rFonts w:ascii="Courier New" w:hAnsi="Courier New"/>
        </w:rPr>
        <w:t>-rung word ladder exists between smart and money.</w:t>
      </w:r>
    </w:p>
    <w:p w14:paraId="55363BC6" w14:textId="2C3EB1C9" w:rsidR="001C7CA5" w:rsidRDefault="0022667A">
      <w:pPr>
        <w:pStyle w:val="BodyA"/>
      </w:pPr>
      <w:r>
        <w:rPr>
          <w:rFonts w:ascii="Courier New" w:eastAsia="Courier New" w:hAnsi="Courier New" w:cs="Courier New"/>
          <w:lang w:val="en-US"/>
        </w:rPr>
        <w:tab/>
        <w:t>smart</w:t>
      </w:r>
    </w:p>
    <w:p w14:paraId="1C9FFD63" w14:textId="7C3747CE" w:rsidR="001C7CA5" w:rsidRDefault="0022667A">
      <w:pPr>
        <w:pStyle w:val="BodyA"/>
      </w:pPr>
      <w:r>
        <w:rPr>
          <w:rFonts w:ascii="Courier New" w:eastAsia="Courier New" w:hAnsi="Courier New" w:cs="Courier New"/>
          <w:lang w:val="en-US"/>
        </w:rPr>
        <w:tab/>
        <w:t>start</w:t>
      </w:r>
    </w:p>
    <w:p w14:paraId="40C88C5E" w14:textId="6FCA973B" w:rsidR="001C7CA5" w:rsidRDefault="0022667A">
      <w:pPr>
        <w:pStyle w:val="BodyA"/>
      </w:pPr>
      <w:r>
        <w:rPr>
          <w:rFonts w:ascii="Courier New" w:eastAsia="Courier New" w:hAnsi="Courier New" w:cs="Courier New"/>
        </w:rPr>
        <w:tab/>
        <w:t>stars</w:t>
      </w:r>
    </w:p>
    <w:p w14:paraId="68BDBDF9" w14:textId="4A1893C4" w:rsidR="001C7CA5" w:rsidRDefault="0022667A">
      <w:pPr>
        <w:pStyle w:val="BodyA"/>
        <w:rPr>
          <w:rFonts w:ascii="Courier New" w:eastAsia="Courier New" w:hAnsi="Courier New" w:cs="Courier New"/>
        </w:rPr>
      </w:pPr>
      <w:r>
        <w:rPr>
          <w:rFonts w:ascii="Courier New" w:eastAsia="Courier New" w:hAnsi="Courier New" w:cs="Courier New"/>
        </w:rPr>
        <w:tab/>
        <w:t>soars</w:t>
      </w:r>
    </w:p>
    <w:p w14:paraId="7F8B945A" w14:textId="28C72D45" w:rsidR="00EF5AAB" w:rsidRDefault="00EF5AAB">
      <w:pPr>
        <w:pStyle w:val="BodyA"/>
      </w:pPr>
      <w:r>
        <w:rPr>
          <w:rFonts w:ascii="Courier New" w:eastAsia="Courier New" w:hAnsi="Courier New" w:cs="Courier New"/>
        </w:rPr>
        <w:tab/>
        <w:t>soaks</w:t>
      </w:r>
    </w:p>
    <w:p w14:paraId="522DF2C4" w14:textId="2BE99E3F" w:rsidR="001C7CA5" w:rsidRDefault="0022667A">
      <w:pPr>
        <w:pStyle w:val="BodyA"/>
      </w:pPr>
      <w:r>
        <w:rPr>
          <w:rFonts w:ascii="Courier New" w:eastAsia="Courier New" w:hAnsi="Courier New" w:cs="Courier New"/>
          <w:lang w:val="sv-SE"/>
        </w:rPr>
        <w:tab/>
        <w:t>socks</w:t>
      </w:r>
    </w:p>
    <w:p w14:paraId="47C725F7" w14:textId="3C689AC6" w:rsidR="001C7CA5" w:rsidRDefault="0022667A">
      <w:pPr>
        <w:pStyle w:val="BodyA"/>
      </w:pPr>
      <w:r>
        <w:rPr>
          <w:rFonts w:ascii="Courier New" w:eastAsia="Courier New" w:hAnsi="Courier New" w:cs="Courier New"/>
          <w:lang w:val="sv-SE"/>
        </w:rPr>
        <w:tab/>
        <w:t>cocks</w:t>
      </w:r>
    </w:p>
    <w:p w14:paraId="3E0849A0" w14:textId="14066723" w:rsidR="001C7CA5" w:rsidRDefault="0022667A">
      <w:pPr>
        <w:pStyle w:val="BodyA"/>
      </w:pPr>
      <w:r>
        <w:rPr>
          <w:rFonts w:ascii="Courier New" w:eastAsia="Courier New" w:hAnsi="Courier New" w:cs="Courier New"/>
          <w:lang w:val="en-US"/>
        </w:rPr>
        <w:tab/>
        <w:t>conks</w:t>
      </w:r>
    </w:p>
    <w:p w14:paraId="5EFD513F" w14:textId="54AF6EF3" w:rsidR="001C7CA5" w:rsidRDefault="0022667A">
      <w:pPr>
        <w:pStyle w:val="BodyA"/>
      </w:pPr>
      <w:r>
        <w:rPr>
          <w:rFonts w:ascii="Courier New" w:eastAsia="Courier New" w:hAnsi="Courier New" w:cs="Courier New"/>
          <w:lang w:val="es-ES_tradnl"/>
        </w:rPr>
        <w:tab/>
        <w:t>cones</w:t>
      </w:r>
    </w:p>
    <w:p w14:paraId="3722BAB9" w14:textId="694033D2" w:rsidR="001C7CA5" w:rsidRDefault="0022667A">
      <w:pPr>
        <w:pStyle w:val="BodyA"/>
      </w:pPr>
      <w:r>
        <w:rPr>
          <w:rFonts w:ascii="Courier New" w:eastAsia="Courier New" w:hAnsi="Courier New" w:cs="Courier New"/>
          <w:lang w:val="en-US"/>
        </w:rPr>
        <w:tab/>
        <w:t>coney</w:t>
      </w:r>
    </w:p>
    <w:p w14:paraId="4A622712" w14:textId="5F10ED6F" w:rsidR="001C7CA5" w:rsidRDefault="0022667A">
      <w:pPr>
        <w:pStyle w:val="BodyA"/>
      </w:pPr>
      <w:r>
        <w:rPr>
          <w:rFonts w:ascii="Courier New" w:eastAsia="Courier New" w:hAnsi="Courier New" w:cs="Courier New"/>
          <w:lang w:val="en-US"/>
        </w:rPr>
        <w:tab/>
        <w:t>money</w:t>
      </w:r>
    </w:p>
    <w:p w14:paraId="3281AB8A" w14:textId="77777777" w:rsidR="001C7CA5" w:rsidRDefault="001C7CA5">
      <w:pPr>
        <w:pStyle w:val="BodyA"/>
      </w:pPr>
    </w:p>
    <w:p w14:paraId="339EAA58" w14:textId="77777777" w:rsidR="001C7CA5" w:rsidRDefault="001C7CA5">
      <w:pPr>
        <w:pStyle w:val="BodyA"/>
      </w:pPr>
    </w:p>
    <w:p w14:paraId="68F9CA4F" w14:textId="77777777" w:rsidR="001C7CA5" w:rsidRDefault="0022667A">
      <w:pPr>
        <w:pStyle w:val="BodyA"/>
      </w:pPr>
      <w:r>
        <w:rPr>
          <w:lang w:val="en-US"/>
        </w:rPr>
        <w:t>Note that to be a valid word ladder, every word in the ladder must be a legal word that appears in the dictionary.  If your program cannot find a valid word ladder between the two words, you must print</w:t>
      </w:r>
    </w:p>
    <w:p w14:paraId="51D31875" w14:textId="77777777" w:rsidR="001C7CA5" w:rsidRDefault="0022667A">
      <w:pPr>
        <w:pStyle w:val="BodyA"/>
      </w:pPr>
      <w:r>
        <w:tab/>
      </w:r>
    </w:p>
    <w:p w14:paraId="2A5E1F97" w14:textId="77777777" w:rsidR="001C7CA5" w:rsidRPr="00E25D09" w:rsidRDefault="0022667A">
      <w:pPr>
        <w:pStyle w:val="BodyA"/>
        <w:rPr>
          <w:rFonts w:ascii="Courier New" w:hAnsi="Courier New"/>
        </w:rPr>
      </w:pPr>
      <w:r w:rsidRPr="00E25D09">
        <w:rPr>
          <w:rFonts w:ascii="Courier New" w:hAnsi="Courier New"/>
        </w:rPr>
        <w:tab/>
        <w:t>no word ladder can be found between &lt;start&gt; and &lt;finish&gt;.</w:t>
      </w:r>
    </w:p>
    <w:p w14:paraId="77EEAA96" w14:textId="77777777" w:rsidR="001C7CA5" w:rsidRDefault="001C7CA5">
      <w:pPr>
        <w:pStyle w:val="BodyA"/>
      </w:pPr>
    </w:p>
    <w:p w14:paraId="7E17C1C3" w14:textId="52E04A0F" w:rsidR="003A222E" w:rsidRPr="00967820" w:rsidRDefault="00C82A2B">
      <w:pPr>
        <w:pStyle w:val="BodyA"/>
        <w:rPr>
          <w:lang w:val="en-US"/>
        </w:rPr>
      </w:pPr>
      <w:r>
        <w:rPr>
          <w:lang w:val="en-US"/>
        </w:rPr>
        <w:t>We will not be testing the case where the start word and end word differ by exactly 1 letter.</w:t>
      </w:r>
    </w:p>
    <w:p w14:paraId="2BDFADF7" w14:textId="77777777" w:rsidR="001C7CA5" w:rsidRDefault="001C7CA5">
      <w:pPr>
        <w:pStyle w:val="BodyA"/>
      </w:pPr>
    </w:p>
    <w:p w14:paraId="4A3F6D62" w14:textId="40B45377" w:rsidR="001C7CA5" w:rsidRDefault="0022667A">
      <w:pPr>
        <w:pStyle w:val="BodyA"/>
      </w:pPr>
      <w:r>
        <w:rPr>
          <w:lang w:val="en-US"/>
        </w:rPr>
        <w:t xml:space="preserve">In addition to the basic command, your program must recognize </w:t>
      </w:r>
      <w:r w:rsidR="003A222E">
        <w:rPr>
          <w:lang w:val="en-US"/>
        </w:rPr>
        <w:t xml:space="preserve">one more command, and that is /quit. </w:t>
      </w:r>
      <w:r>
        <w:rPr>
          <w:lang w:val="en-US"/>
        </w:rPr>
        <w:t xml:space="preserve">The command </w:t>
      </w:r>
      <w:r w:rsidR="003A222E">
        <w:rPr>
          <w:lang w:val="en-US"/>
        </w:rPr>
        <w:t>/</w:t>
      </w:r>
      <w:r>
        <w:rPr>
          <w:lang w:val="en-US"/>
        </w:rPr>
        <w:t xml:space="preserve">quit must result in your program terminating with no further output. </w:t>
      </w:r>
      <w:r w:rsidR="00E47E64">
        <w:rPr>
          <w:lang w:val="en-US"/>
        </w:rPr>
        <w:t xml:space="preserve"> You may not use System.exit() in your program.</w:t>
      </w:r>
    </w:p>
    <w:p w14:paraId="7E541ADF" w14:textId="4EE3E1C4" w:rsidR="001C7CA5" w:rsidRDefault="0022667A">
      <w:pPr>
        <w:pStyle w:val="BodyA"/>
      </w:pPr>
      <w:r>
        <w:rPr>
          <w:lang w:val="en-US"/>
        </w:rPr>
        <w:t>Note that whitespace</w:t>
      </w:r>
      <w:r w:rsidR="00C21960">
        <w:rPr>
          <w:lang w:val="en-US"/>
        </w:rPr>
        <w:t>,</w:t>
      </w:r>
      <w:r>
        <w:rPr>
          <w:lang w:val="en-US"/>
        </w:rPr>
        <w:t xml:space="preserve"> including tab characters and newline characters</w:t>
      </w:r>
      <w:r w:rsidR="00C21960">
        <w:rPr>
          <w:lang w:val="en-US"/>
        </w:rPr>
        <w:t>,</w:t>
      </w:r>
      <w:r>
        <w:rPr>
          <w:lang w:val="en-US"/>
        </w:rPr>
        <w:t xml:space="preserve"> is to be ignored (treated like spaces) when you are reading the input. This whitespace policy applies for any commands (including basic commands) read from the standard input.</w:t>
      </w:r>
    </w:p>
    <w:p w14:paraId="7B97C7C8" w14:textId="77777777" w:rsidR="001C7CA5" w:rsidRDefault="001C7CA5">
      <w:pPr>
        <w:pStyle w:val="BodyA"/>
      </w:pPr>
    </w:p>
    <w:p w14:paraId="08D83DB8" w14:textId="60F2CFC6" w:rsidR="001C7CA5" w:rsidRDefault="0022667A">
      <w:pPr>
        <w:pStyle w:val="BodyA"/>
        <w:rPr>
          <w:i/>
          <w:iCs/>
          <w:lang w:val="en-US"/>
        </w:rPr>
      </w:pPr>
      <w:r>
        <w:rPr>
          <w:i/>
          <w:iCs/>
          <w:lang w:val="en-US"/>
        </w:rPr>
        <w:t xml:space="preserve">If you enter only one word, and it is not </w:t>
      </w:r>
      <w:r w:rsidR="003A222E">
        <w:rPr>
          <w:i/>
          <w:iCs/>
          <w:lang w:val="en-US"/>
        </w:rPr>
        <w:t>/quit</w:t>
      </w:r>
      <w:r>
        <w:rPr>
          <w:i/>
          <w:iCs/>
          <w:lang w:val="en-US"/>
        </w:rPr>
        <w:t>, you may do as you like.  It will not be tested.</w:t>
      </w:r>
      <w:r w:rsidR="003A222E">
        <w:rPr>
          <w:i/>
          <w:iCs/>
          <w:lang w:val="en-US"/>
        </w:rPr>
        <w:t xml:space="preserve"> We will also not be testing commands of multiple</w:t>
      </w:r>
      <w:r w:rsidR="00E47E64">
        <w:rPr>
          <w:i/>
          <w:iCs/>
          <w:lang w:val="en-US"/>
        </w:rPr>
        <w:t xml:space="preserve"> (&gt;2)</w:t>
      </w:r>
      <w:r w:rsidR="003A222E">
        <w:rPr>
          <w:i/>
          <w:iCs/>
          <w:lang w:val="en-US"/>
        </w:rPr>
        <w:t xml:space="preserve"> words or words not in the dictionary.</w:t>
      </w:r>
    </w:p>
    <w:p w14:paraId="144FF27F" w14:textId="77777777" w:rsidR="00C25AA3" w:rsidRDefault="00C25AA3">
      <w:pPr>
        <w:pStyle w:val="BodyA"/>
        <w:rPr>
          <w:i/>
          <w:iCs/>
          <w:lang w:val="en-US"/>
        </w:rPr>
      </w:pPr>
    </w:p>
    <w:p w14:paraId="5A16C12F" w14:textId="70DBB932" w:rsidR="00C25AA3" w:rsidRPr="00C25AA3" w:rsidRDefault="00C25AA3">
      <w:pPr>
        <w:pStyle w:val="BodyA"/>
      </w:pPr>
      <w:r>
        <w:rPr>
          <w:iCs/>
          <w:lang w:val="en-US"/>
        </w:rPr>
        <w:t xml:space="preserve">For grading and testing purposes, we have also provided provision in the starter code to replace the keyboard and console with an input file and output file respectively.  </w:t>
      </w:r>
      <w:r w:rsidR="00E57195">
        <w:rPr>
          <w:iCs/>
          <w:lang w:val="en-US"/>
        </w:rPr>
        <w:t xml:space="preserve">You don't need to use these if you don't want to – just use the Scanner normally.  </w:t>
      </w:r>
    </w:p>
    <w:p w14:paraId="6AC46B45" w14:textId="77777777" w:rsidR="001C7CA5" w:rsidRDefault="001C7CA5">
      <w:pPr>
        <w:pStyle w:val="BodyA"/>
      </w:pPr>
    </w:p>
    <w:p w14:paraId="0C543573" w14:textId="47392004" w:rsidR="001C7CA5" w:rsidRDefault="0022667A">
      <w:pPr>
        <w:pStyle w:val="BodyA"/>
      </w:pPr>
      <w:r>
        <w:rPr>
          <w:b/>
          <w:bCs/>
          <w:lang w:val="en-US"/>
        </w:rPr>
        <w:t>Dictionary</w:t>
      </w:r>
      <w:r>
        <w:rPr>
          <w:lang w:val="en-US"/>
        </w:rPr>
        <w:t xml:space="preserve">: You may test your project with the dictionary contained in the file named </w:t>
      </w:r>
      <w:r>
        <w:t>“</w:t>
      </w:r>
      <w:r w:rsidRPr="00E25D09">
        <w:rPr>
          <w:rFonts w:ascii="Courier New" w:hAnsi="Courier New"/>
        </w:rPr>
        <w:t>five_letter_words.txt</w:t>
      </w:r>
      <w:r>
        <w:t>”</w:t>
      </w:r>
      <w:r w:rsidR="00C21960">
        <w:t>,</w:t>
      </w:r>
      <w:r>
        <w:t xml:space="preserve"> </w:t>
      </w:r>
      <w:r>
        <w:rPr>
          <w:lang w:val="en-US"/>
        </w:rPr>
        <w:t xml:space="preserve">which is a text file that consists of a collection of English words with five letters each. We have supplied code to generate a dictionary in the form of a </w:t>
      </w:r>
      <w:r w:rsidRPr="00E25D09">
        <w:rPr>
          <w:rFonts w:ascii="Courier New" w:hAnsi="Courier New"/>
        </w:rPr>
        <w:t>Set</w:t>
      </w:r>
      <w:r>
        <w:rPr>
          <w:lang w:val="en-US"/>
        </w:rPr>
        <w:t xml:space="preserve"> object. Clearly, using this dictionary, it will only be possible to find word ladders when the starting word and the finishing words are both five</w:t>
      </w:r>
      <w:r w:rsidR="00C21960">
        <w:rPr>
          <w:lang w:val="en-US"/>
        </w:rPr>
        <w:t xml:space="preserve"> </w:t>
      </w:r>
      <w:r>
        <w:rPr>
          <w:lang w:val="en-US"/>
        </w:rPr>
        <w:t>letters long.</w:t>
      </w:r>
      <w:r w:rsidR="00906C99">
        <w:rPr>
          <w:lang w:val="en-US"/>
        </w:rPr>
        <w:t xml:space="preserve"> All the dictionaries will consist of only words of the same length.</w:t>
      </w:r>
    </w:p>
    <w:p w14:paraId="1593282A" w14:textId="77777777" w:rsidR="001C7CA5" w:rsidRDefault="001C7CA5">
      <w:pPr>
        <w:pStyle w:val="BodyA"/>
      </w:pPr>
    </w:p>
    <w:p w14:paraId="2D211EF9" w14:textId="77777777" w:rsidR="0022667A" w:rsidRDefault="0022667A">
      <w:pPr>
        <w:pStyle w:val="BodyA"/>
      </w:pPr>
    </w:p>
    <w:p w14:paraId="6AADFEE9" w14:textId="77777777" w:rsidR="001C7CA5" w:rsidRDefault="0022667A">
      <w:pPr>
        <w:pStyle w:val="BodyA"/>
      </w:pPr>
      <w:r>
        <w:rPr>
          <w:b/>
          <w:bCs/>
          <w:lang w:val="en-US"/>
        </w:rPr>
        <w:t>Implementation requirements and suggestions</w:t>
      </w:r>
    </w:p>
    <w:p w14:paraId="30192349" w14:textId="77777777" w:rsidR="001C7CA5" w:rsidRDefault="001C7CA5">
      <w:pPr>
        <w:pStyle w:val="BodyA"/>
      </w:pPr>
    </w:p>
    <w:p w14:paraId="4F6B7DE9" w14:textId="77777777" w:rsidR="001C7CA5" w:rsidRDefault="0022667A">
      <w:pPr>
        <w:pStyle w:val="BodyA"/>
      </w:pPr>
      <w:r>
        <w:rPr>
          <w:b/>
          <w:bCs/>
          <w:i/>
          <w:iCs/>
          <w:lang w:val="en-US"/>
        </w:rPr>
        <w:t>Requirements</w:t>
      </w:r>
    </w:p>
    <w:p w14:paraId="69CA3E0A" w14:textId="77777777" w:rsidR="001C7CA5" w:rsidRDefault="0022667A">
      <w:pPr>
        <w:pStyle w:val="BodyA"/>
      </w:pPr>
      <w:r>
        <w:rPr>
          <w:lang w:val="en-US"/>
        </w:rPr>
        <w:t>Many of the requirements are to facilitate automated grading, so you must obey them.  Contact us if you have problems.</w:t>
      </w:r>
    </w:p>
    <w:p w14:paraId="0EBB0324" w14:textId="77777777" w:rsidR="001C7CA5" w:rsidRDefault="0022667A" w:rsidP="00C21960">
      <w:pPr>
        <w:pStyle w:val="ListParagraph"/>
        <w:numPr>
          <w:ilvl w:val="0"/>
          <w:numId w:val="7"/>
        </w:numPr>
      </w:pPr>
      <w:r>
        <w:t>Your program is divided into three parts – getting the start and end words, calculating the word ladder, and printing the output.</w:t>
      </w:r>
    </w:p>
    <w:p w14:paraId="37743912" w14:textId="24717703" w:rsidR="001C7CA5" w:rsidRDefault="0022667A" w:rsidP="00C21960">
      <w:pPr>
        <w:pStyle w:val="ListParagraph"/>
        <w:numPr>
          <w:ilvl w:val="0"/>
          <w:numId w:val="7"/>
        </w:numPr>
      </w:pPr>
      <w:r>
        <w:t xml:space="preserve">The supplied .java file shows you that you must have only one </w:t>
      </w:r>
      <w:r w:rsidRPr="00E25D09">
        <w:rPr>
          <w:rFonts w:ascii="Courier New" w:hAnsi="Courier New"/>
          <w:lang w:val="de-DE"/>
        </w:rPr>
        <w:t>Scanner</w:t>
      </w:r>
      <w:r>
        <w:t xml:space="preserve"> object connected to the keyboard in your program, and it must be in </w:t>
      </w:r>
      <w:r w:rsidRPr="00E25D09">
        <w:rPr>
          <w:rFonts w:ascii="Courier New" w:hAnsi="Courier New"/>
          <w:lang w:val="de-DE"/>
        </w:rPr>
        <w:t>main().</w:t>
      </w:r>
      <w:r>
        <w:t xml:space="preserve">  You may pass it as a parameter to other methods.  This step has already been done for you.</w:t>
      </w:r>
      <w:r w:rsidR="00C21960">
        <w:t xml:space="preserve">  Other Scanner objects are permitted, as long as they are not connected to </w:t>
      </w:r>
      <w:r w:rsidR="00C21960" w:rsidRPr="00E25D09">
        <w:rPr>
          <w:rFonts w:ascii="Courier New" w:hAnsi="Courier New"/>
          <w:lang w:val="de-DE"/>
        </w:rPr>
        <w:t>Stdin</w:t>
      </w:r>
      <w:r w:rsidR="00C21960">
        <w:t xml:space="preserve"> (keyboard, </w:t>
      </w:r>
      <w:r w:rsidR="00C21960" w:rsidRPr="00E25D09">
        <w:rPr>
          <w:rFonts w:ascii="Courier New" w:hAnsi="Courier New"/>
          <w:lang w:val="de-DE"/>
        </w:rPr>
        <w:t>System</w:t>
      </w:r>
      <w:r w:rsidR="00C21960">
        <w:t>.</w:t>
      </w:r>
      <w:r w:rsidR="00C21960" w:rsidRPr="00E25D09">
        <w:rPr>
          <w:rFonts w:ascii="Courier New" w:hAnsi="Courier New"/>
          <w:lang w:val="de-DE"/>
        </w:rPr>
        <w:t>in</w:t>
      </w:r>
      <w:r w:rsidR="00C21960">
        <w:t>).</w:t>
      </w:r>
    </w:p>
    <w:p w14:paraId="0E42408F" w14:textId="02613357" w:rsidR="00C21960" w:rsidRDefault="00152164">
      <w:pPr>
        <w:pStyle w:val="ListParagraph"/>
        <w:numPr>
          <w:ilvl w:val="0"/>
          <w:numId w:val="7"/>
        </w:numPr>
      </w:pPr>
      <w:r>
        <w:t>You must have 5</w:t>
      </w:r>
      <w:r w:rsidR="00C21960">
        <w:t xml:space="preserve"> methods in your </w:t>
      </w:r>
      <w:r w:rsidR="00C21960" w:rsidRPr="00E25D09">
        <w:rPr>
          <w:rFonts w:ascii="Courier New" w:hAnsi="Courier New"/>
          <w:lang w:val="de-DE"/>
        </w:rPr>
        <w:t>Main</w:t>
      </w:r>
      <w:r w:rsidR="00C21960">
        <w:t xml:space="preserve">, besides </w:t>
      </w:r>
      <w:r w:rsidR="00C21960" w:rsidRPr="00E25D09">
        <w:rPr>
          <w:rFonts w:ascii="Courier New" w:hAnsi="Courier New"/>
          <w:lang w:val="de-DE"/>
        </w:rPr>
        <w:t>main(),</w:t>
      </w:r>
      <w:r w:rsidR="00C21960">
        <w:t xml:space="preserve"> as shown in the starter code.  </w:t>
      </w:r>
    </w:p>
    <w:p w14:paraId="61EE6259" w14:textId="5C26D303" w:rsidR="00152164" w:rsidRPr="00E25D09" w:rsidRDefault="00152164" w:rsidP="00E25D09">
      <w:pPr>
        <w:pStyle w:val="ListParagraph"/>
        <w:numPr>
          <w:ilvl w:val="1"/>
          <w:numId w:val="7"/>
        </w:numPr>
        <w:rPr>
          <w:rFonts w:ascii="Courier New" w:hAnsi="Courier New" w:cs="Courier New"/>
          <w:sz w:val="22"/>
        </w:rPr>
      </w:pPr>
      <w:r w:rsidRPr="00E25D09">
        <w:rPr>
          <w:rFonts w:ascii="Courier New" w:hAnsi="Courier New" w:cs="Courier New"/>
          <w:sz w:val="22"/>
        </w:rPr>
        <w:t>public static void initialize()</w:t>
      </w:r>
    </w:p>
    <w:p w14:paraId="7FD0C1D6" w14:textId="5573DD80" w:rsidR="00407600" w:rsidRPr="00E25D09" w:rsidRDefault="00407600" w:rsidP="00E25D09">
      <w:pPr>
        <w:pStyle w:val="ListParagraph"/>
        <w:numPr>
          <w:ilvl w:val="1"/>
          <w:numId w:val="7"/>
        </w:numPr>
        <w:rPr>
          <w:rFonts w:ascii="Courier New" w:hAnsi="Courier New" w:cs="Courier New"/>
          <w:sz w:val="22"/>
        </w:rPr>
      </w:pPr>
      <w:r w:rsidRPr="00E25D09">
        <w:rPr>
          <w:rFonts w:ascii="Courier New" w:hAnsi="Courier New" w:cs="Courier New"/>
          <w:sz w:val="22"/>
        </w:rPr>
        <w:t xml:space="preserve">public static ArrayList&lt;String&gt; parse(Scanner keyboard) </w:t>
      </w:r>
    </w:p>
    <w:p w14:paraId="2AA5A835" w14:textId="29A8AEC1" w:rsidR="00407600" w:rsidRPr="00E25D09" w:rsidRDefault="00C21960" w:rsidP="00E25D09">
      <w:pPr>
        <w:pStyle w:val="ListParagraph"/>
        <w:numPr>
          <w:ilvl w:val="1"/>
          <w:numId w:val="7"/>
        </w:numPr>
        <w:rPr>
          <w:rFonts w:ascii="Courier New" w:hAnsi="Courier New" w:cs="Courier New"/>
          <w:sz w:val="22"/>
        </w:rPr>
      </w:pPr>
      <w:r w:rsidRPr="00E25D09">
        <w:rPr>
          <w:rFonts w:ascii="Courier New" w:hAnsi="Courier New" w:cs="Courier New"/>
          <w:sz w:val="22"/>
        </w:rPr>
        <w:t>public static ArrayList&lt;String&gt; getWordLadderDFS(String start, String end)</w:t>
      </w:r>
      <w:r w:rsidR="00E47E64">
        <w:rPr>
          <w:rFonts w:ascii="Courier New" w:hAnsi="Courier New" w:cs="Courier New"/>
          <w:sz w:val="22"/>
        </w:rPr>
        <w:t xml:space="preserve"> (</w:t>
      </w:r>
      <w:r w:rsidR="00E47E64" w:rsidRPr="00454F18">
        <w:t>start and end in lowercase</w:t>
      </w:r>
      <w:r w:rsidR="00B262E6">
        <w:t>, output ArrayList words in lowercase</w:t>
      </w:r>
      <w:r w:rsidR="00E47E64" w:rsidRPr="00454F18">
        <w:t>)</w:t>
      </w:r>
    </w:p>
    <w:p w14:paraId="094E11E3" w14:textId="25EA6102" w:rsidR="00407600" w:rsidRPr="00E25D09" w:rsidRDefault="00C21960" w:rsidP="00E25D09">
      <w:pPr>
        <w:pStyle w:val="ListParagraph"/>
        <w:numPr>
          <w:ilvl w:val="1"/>
          <w:numId w:val="7"/>
        </w:numPr>
        <w:rPr>
          <w:rFonts w:ascii="Courier New" w:hAnsi="Courier New" w:cs="Courier New"/>
          <w:sz w:val="22"/>
        </w:rPr>
      </w:pPr>
      <w:r w:rsidRPr="00E25D09">
        <w:rPr>
          <w:rFonts w:ascii="Courier New" w:hAnsi="Courier New" w:cs="Courier New"/>
          <w:sz w:val="22"/>
        </w:rPr>
        <w:t>public static ArrayList&lt;String&gt; getWordLadderBFS(String start, String end)</w:t>
      </w:r>
      <w:r w:rsidR="00E47E64">
        <w:rPr>
          <w:rFonts w:ascii="Courier New" w:hAnsi="Courier New" w:cs="Courier New"/>
          <w:sz w:val="22"/>
        </w:rPr>
        <w:t xml:space="preserve"> </w:t>
      </w:r>
      <w:r w:rsidR="008332CB">
        <w:rPr>
          <w:rFonts w:ascii="Courier New" w:hAnsi="Courier New" w:cs="Courier New"/>
          <w:sz w:val="22"/>
        </w:rPr>
        <w:t>(</w:t>
      </w:r>
      <w:r w:rsidR="00E47E64" w:rsidRPr="001B7A12">
        <w:t>start and end in lowercase</w:t>
      </w:r>
      <w:r w:rsidR="00B262E6">
        <w:t>, output ArrayList words in lowercase</w:t>
      </w:r>
      <w:r w:rsidR="00E47E64" w:rsidRPr="001B7A12">
        <w:t>)</w:t>
      </w:r>
    </w:p>
    <w:p w14:paraId="6E9CDC7A" w14:textId="77777777" w:rsidR="00144F03" w:rsidRPr="00454F18" w:rsidRDefault="00C21960" w:rsidP="00E25D09">
      <w:pPr>
        <w:pStyle w:val="ListParagraph"/>
        <w:numPr>
          <w:ilvl w:val="1"/>
          <w:numId w:val="7"/>
        </w:numPr>
      </w:pPr>
      <w:r w:rsidRPr="00E25D09">
        <w:rPr>
          <w:rFonts w:ascii="Courier New" w:hAnsi="Courier New" w:cs="Courier New"/>
          <w:sz w:val="22"/>
        </w:rPr>
        <w:t>public static void printLadder(ArrayList&lt;String&gt; ladder)</w:t>
      </w:r>
    </w:p>
    <w:p w14:paraId="4924D152" w14:textId="4C72B9BF" w:rsidR="00967820" w:rsidRPr="00E25D09" w:rsidRDefault="00967820" w:rsidP="00454F18">
      <w:pPr>
        <w:ind w:left="720"/>
      </w:pPr>
      <w:r w:rsidRPr="00454F18">
        <w:rPr>
          <w:rFonts w:ascii="Courier New" w:hAnsi="Courier New" w:cs="Courier New"/>
        </w:rPr>
        <w:t xml:space="preserve">main() </w:t>
      </w:r>
      <w:r>
        <w:t>itself should work, although, beyond the starter code's contents, you may put in whatever is necessary.  For example, you could have something in there to test out your BFS and DFS functions.</w:t>
      </w:r>
    </w:p>
    <w:p w14:paraId="6B3C8393" w14:textId="66997932" w:rsidR="00B40FCF" w:rsidRPr="00E25D09" w:rsidRDefault="00B40FCF" w:rsidP="00E25D09">
      <w:pPr>
        <w:ind w:left="720"/>
      </w:pPr>
      <w:r>
        <w:t xml:space="preserve">We use JUNIT to test your methods.  Each testcase is run on a newly created instance of your Main class. So make sure that your static variables' values are not altered inappropriately; for example, it would not be a good idea to depend on one run of </w:t>
      </w:r>
      <w:r w:rsidRPr="00E25D09">
        <w:rPr>
          <w:rFonts w:ascii="Courier New" w:hAnsi="Courier New" w:cs="Arial Unicode MS"/>
          <w:color w:val="000000"/>
          <w:u w:color="000000"/>
          <w:lang w:val="de-DE"/>
        </w:rPr>
        <w:t>getWordLadderXXX</w:t>
      </w:r>
      <w:r>
        <w:t xml:space="preserve"> to depend on a previous run of the same method via some static variable setting</w:t>
      </w:r>
      <w:r w:rsidR="00C82A2B">
        <w:t xml:space="preserve"> – for example, if you create a static variable named dictionary, it may not be not a good idea to modify it during calls to getWordLadderXX()</w:t>
      </w:r>
      <w:r>
        <w:t xml:space="preserve">. </w:t>
      </w:r>
      <w:r w:rsidR="0010076C">
        <w:t xml:space="preserve"> Part of your deliverable is a description of your methods in (c) and (d). </w:t>
      </w:r>
    </w:p>
    <w:p w14:paraId="1D0A417C" w14:textId="01860E53" w:rsidR="001C7CA5" w:rsidRDefault="0022667A" w:rsidP="00C21960">
      <w:pPr>
        <w:pStyle w:val="ListParagraph"/>
        <w:numPr>
          <w:ilvl w:val="0"/>
          <w:numId w:val="7"/>
        </w:numPr>
      </w:pPr>
      <w:r>
        <w:t xml:space="preserve">Your ladder solution may not have loops in it i.e. the same word may not be visited twice.  In your DFS method, you must use some method to attempt to reduce the length of the ladder.  See the suggestions following this section.  </w:t>
      </w:r>
      <w:r w:rsidRPr="00E25D09">
        <w:rPr>
          <w:rFonts w:cs="Times New Roman"/>
          <w:color w:val="auto"/>
        </w:rPr>
        <w:t>Credit will be given for a good method even if it doesn’t work well for all cases, and you should document this method in your code comments.</w:t>
      </w:r>
      <w:r w:rsidRPr="00152164">
        <w:t xml:space="preserve"> If you do not find such a ladder, </w:t>
      </w:r>
      <w:r>
        <w:t>you must return a</w:t>
      </w:r>
      <w:r w:rsidR="00E47E64">
        <w:t xml:space="preserve"> list with 2 entries – the start word and the end word</w:t>
      </w:r>
      <w:r>
        <w:t xml:space="preserve">.  This method’s signature is in your </w:t>
      </w:r>
      <w:r w:rsidR="00283766">
        <w:t xml:space="preserve"> Main</w:t>
      </w:r>
      <w:r>
        <w:t>.java file.</w:t>
      </w:r>
    </w:p>
    <w:p w14:paraId="350F7382" w14:textId="2CCF08A9" w:rsidR="00652D32" w:rsidRDefault="00652D32" w:rsidP="00C21960">
      <w:pPr>
        <w:pStyle w:val="ListParagraph"/>
        <w:numPr>
          <w:ilvl w:val="0"/>
          <w:numId w:val="7"/>
        </w:numPr>
      </w:pPr>
      <w:r>
        <w:t>For this assignment, do not consider the case where the start and end words differ by just one letter.</w:t>
      </w:r>
    </w:p>
    <w:p w14:paraId="2D7EE321" w14:textId="1E038308" w:rsidR="001C7CA5" w:rsidRDefault="0022667A" w:rsidP="00C21960">
      <w:pPr>
        <w:pStyle w:val="ListParagraph"/>
        <w:numPr>
          <w:ilvl w:val="0"/>
          <w:numId w:val="7"/>
        </w:numPr>
      </w:pPr>
      <w:r>
        <w:t xml:space="preserve">You must ignore case.  The dictionary </w:t>
      </w:r>
      <w:r w:rsidRPr="00E25D09">
        <w:rPr>
          <w:rFonts w:ascii="Courier New" w:hAnsi="Courier New"/>
          <w:lang w:val="de-DE"/>
        </w:rPr>
        <w:t>Set</w:t>
      </w:r>
      <w:r>
        <w:t xml:space="preserve"> itself has all uppercase words.  You may convert this </w:t>
      </w:r>
      <w:r w:rsidRPr="00E25D09">
        <w:rPr>
          <w:rFonts w:ascii="Courier New" w:hAnsi="Courier New"/>
          <w:lang w:val="de-DE"/>
        </w:rPr>
        <w:t>Set</w:t>
      </w:r>
      <w:r>
        <w:t xml:space="preserve"> to any other data type (such as </w:t>
      </w:r>
      <w:r w:rsidRPr="00E25D09">
        <w:rPr>
          <w:rFonts w:ascii="Courier New" w:hAnsi="Courier New"/>
          <w:lang w:val="de-DE"/>
        </w:rPr>
        <w:t>ArrayList</w:t>
      </w:r>
      <w:r>
        <w:t>) that you like.  The dictionary creation also has been done for you.  You may change the</w:t>
      </w:r>
      <w:r w:rsidR="00E47E64">
        <w:t xml:space="preserve"> dictionary's</w:t>
      </w:r>
      <w:r>
        <w:t xml:space="preserve"> filename for testing, but remember to restore the name for submission.</w:t>
      </w:r>
    </w:p>
    <w:p w14:paraId="77DC26FD" w14:textId="0F016265" w:rsidR="001C7CA5" w:rsidRDefault="0022667A" w:rsidP="00C21960">
      <w:pPr>
        <w:pStyle w:val="ListParagraph"/>
        <w:numPr>
          <w:ilvl w:val="0"/>
          <w:numId w:val="7"/>
        </w:numPr>
      </w:pPr>
      <w:r>
        <w:t xml:space="preserve">You must call the </w:t>
      </w:r>
      <w:r w:rsidRPr="00E25D09">
        <w:rPr>
          <w:rFonts w:ascii="Courier New" w:hAnsi="Courier New"/>
          <w:lang w:val="de-DE"/>
        </w:rPr>
        <w:t>makeDictionary</w:t>
      </w:r>
      <w:r>
        <w:t xml:space="preserve"> method</w:t>
      </w:r>
      <w:r w:rsidR="00407600">
        <w:t xml:space="preserve"> from within </w:t>
      </w:r>
      <w:r w:rsidR="00407600" w:rsidRPr="00E25D09">
        <w:rPr>
          <w:rFonts w:ascii="Courier New" w:hAnsi="Courier New"/>
          <w:lang w:val="de-DE"/>
        </w:rPr>
        <w:t>getWordLadderXXX</w:t>
      </w:r>
      <w:r w:rsidR="00407600">
        <w:t xml:space="preserve"> each time you call it</w:t>
      </w:r>
      <w:r w:rsidR="00152164">
        <w:t xml:space="preserve">.  Alternately, you may call </w:t>
      </w:r>
      <w:r w:rsidR="00152164" w:rsidRPr="00E25D09">
        <w:rPr>
          <w:rFonts w:ascii="Courier New" w:hAnsi="Courier New"/>
          <w:lang w:val="de-DE"/>
        </w:rPr>
        <w:t>makeDictionary</w:t>
      </w:r>
      <w:r w:rsidR="00152164">
        <w:t xml:space="preserve"> once from within </w:t>
      </w:r>
      <w:r w:rsidR="00152164" w:rsidRPr="00E25D09">
        <w:rPr>
          <w:rFonts w:ascii="Courier New" w:hAnsi="Courier New"/>
          <w:lang w:val="de-DE"/>
        </w:rPr>
        <w:t>initialize()</w:t>
      </w:r>
      <w:r w:rsidR="00152164">
        <w:t>.</w:t>
      </w:r>
    </w:p>
    <w:p w14:paraId="53D0B0BB" w14:textId="77777777" w:rsidR="001C7CA5" w:rsidRDefault="0022667A" w:rsidP="00C21960">
      <w:pPr>
        <w:pStyle w:val="ListParagraph"/>
        <w:numPr>
          <w:ilvl w:val="0"/>
          <w:numId w:val="7"/>
        </w:numPr>
      </w:pPr>
      <w:r>
        <w:t>You may create other class files; remember to turn them in.</w:t>
      </w:r>
    </w:p>
    <w:p w14:paraId="0818DF10" w14:textId="3912219E" w:rsidR="00C27EDC" w:rsidRDefault="00C27EDC" w:rsidP="00C21960">
      <w:pPr>
        <w:pStyle w:val="ListParagraph"/>
        <w:numPr>
          <w:ilvl w:val="0"/>
          <w:numId w:val="7"/>
        </w:numPr>
      </w:pPr>
      <w:r>
        <w:t xml:space="preserve">Any methods you create in Main to use in </w:t>
      </w:r>
      <w:r w:rsidRPr="00E25D09">
        <w:rPr>
          <w:rFonts w:ascii="Courier New" w:hAnsi="Courier New"/>
          <w:lang w:val="de-DE"/>
        </w:rPr>
        <w:t>getWordLadder</w:t>
      </w:r>
      <w:r w:rsidR="00152164" w:rsidRPr="00E25D09">
        <w:rPr>
          <w:rFonts w:ascii="Courier New" w:hAnsi="Courier New"/>
          <w:lang w:val="de-DE"/>
        </w:rPr>
        <w:t>XXX</w:t>
      </w:r>
      <w:r>
        <w:t xml:space="preserve"> should be static.  If you create other classes, their methods need not be static.  If these restrictions are too hard for you to program with, contact us for suggestions.</w:t>
      </w:r>
    </w:p>
    <w:p w14:paraId="458B3F08" w14:textId="07A08943" w:rsidR="00C27EDC" w:rsidRDefault="00C27EDC" w:rsidP="00C21960">
      <w:pPr>
        <w:pStyle w:val="ListParagraph"/>
        <w:numPr>
          <w:ilvl w:val="0"/>
          <w:numId w:val="7"/>
        </w:numPr>
      </w:pPr>
      <w:r>
        <w:t>You must impleme</w:t>
      </w:r>
      <w:r w:rsidR="0022667A">
        <w:t xml:space="preserve">nt </w:t>
      </w:r>
      <w:r w:rsidR="0022667A" w:rsidRPr="00E25D09">
        <w:rPr>
          <w:rFonts w:ascii="Courier New" w:hAnsi="Courier New"/>
          <w:lang w:val="de-DE"/>
        </w:rPr>
        <w:t>WordLadder</w:t>
      </w:r>
      <w:r w:rsidR="00152164" w:rsidRPr="00E25D09">
        <w:rPr>
          <w:rFonts w:ascii="Courier New" w:hAnsi="Courier New"/>
          <w:lang w:val="de-DE"/>
        </w:rPr>
        <w:t>XXX</w:t>
      </w:r>
      <w:r w:rsidR="0022667A">
        <w:t xml:space="preserve"> </w:t>
      </w:r>
      <w:r>
        <w:t xml:space="preserve">with </w:t>
      </w:r>
      <w:r w:rsidR="0022667A" w:rsidRPr="00F100A9">
        <w:rPr>
          <w:b/>
          <w:bCs/>
        </w:rPr>
        <w:t>both</w:t>
      </w:r>
      <w:r w:rsidR="0022667A">
        <w:t xml:space="preserve"> DFS and BFS. </w:t>
      </w:r>
    </w:p>
    <w:p w14:paraId="1676AABA" w14:textId="1C733BEF" w:rsidR="00152164" w:rsidRDefault="00152164" w:rsidP="00C21960">
      <w:pPr>
        <w:pStyle w:val="ListParagraph"/>
        <w:numPr>
          <w:ilvl w:val="0"/>
          <w:numId w:val="7"/>
        </w:numPr>
      </w:pPr>
      <w:r>
        <w:t>Your DFS must be implemented with recursion.</w:t>
      </w:r>
    </w:p>
    <w:p w14:paraId="09FDE3D6" w14:textId="15A30DB4" w:rsidR="00C27EDC" w:rsidRDefault="00C27EDC" w:rsidP="00C21960">
      <w:pPr>
        <w:pStyle w:val="ListParagraph"/>
        <w:numPr>
          <w:ilvl w:val="0"/>
          <w:numId w:val="7"/>
        </w:numPr>
      </w:pPr>
      <w:r w:rsidRPr="00C27EDC">
        <w:t>Yo</w:t>
      </w:r>
      <w:r w:rsidR="0022667A" w:rsidRPr="00C27EDC">
        <w:t xml:space="preserve">u need to submit a test plan in PDF to describe how you </w:t>
      </w:r>
      <w:r w:rsidR="00E84AD0">
        <w:t xml:space="preserve">tested </w:t>
      </w:r>
      <w:r w:rsidR="0022667A" w:rsidRPr="00C27EDC">
        <w:t xml:space="preserve">your program and write at least </w:t>
      </w:r>
      <w:r w:rsidR="00152164">
        <w:t>five</w:t>
      </w:r>
      <w:r w:rsidR="00152164" w:rsidRPr="00C27EDC">
        <w:t xml:space="preserve"> </w:t>
      </w:r>
      <w:r w:rsidR="0022667A" w:rsidRPr="00C27EDC">
        <w:t xml:space="preserve">non-trivial test cases for </w:t>
      </w:r>
      <w:r w:rsidR="00152164">
        <w:t>each of both</w:t>
      </w:r>
      <w:r w:rsidR="00152164" w:rsidRPr="00C27EDC">
        <w:t xml:space="preserve"> </w:t>
      </w:r>
      <w:r w:rsidR="0022667A" w:rsidRPr="00C27EDC">
        <w:t>DFS and BFS implementations.</w:t>
      </w:r>
      <w:r w:rsidR="00E84AD0">
        <w:t xml:space="preserve">  The testplan outline is provided for you.</w:t>
      </w:r>
    </w:p>
    <w:p w14:paraId="144314A2" w14:textId="408BB8D2" w:rsidR="00F100A9" w:rsidRDefault="00F100A9" w:rsidP="00C21960">
      <w:pPr>
        <w:pStyle w:val="ListParagraph"/>
        <w:numPr>
          <w:ilvl w:val="0"/>
          <w:numId w:val="7"/>
        </w:numPr>
      </w:pPr>
      <w:r>
        <w:t xml:space="preserve">You need to provide a </w:t>
      </w:r>
      <w:r w:rsidR="002E4982">
        <w:t xml:space="preserve">team </w:t>
      </w:r>
      <w:r>
        <w:t xml:space="preserve">plan that shows how you have been working together.  Canvas has a file that shows </w:t>
      </w:r>
      <w:r w:rsidR="002E4982">
        <w:t>what to put in your team plan.</w:t>
      </w:r>
    </w:p>
    <w:p w14:paraId="2C7068BF" w14:textId="31985F2C" w:rsidR="00DF09CD" w:rsidRDefault="00DF09CD" w:rsidP="00C21960">
      <w:pPr>
        <w:pStyle w:val="ListParagraph"/>
        <w:numPr>
          <w:ilvl w:val="0"/>
          <w:numId w:val="7"/>
        </w:numPr>
      </w:pPr>
      <w:r>
        <w:t>You must work together on both DFS and BFS.  It is not acceptable that one person does only BFS and the other o</w:t>
      </w:r>
      <w:r w:rsidR="005B47DD">
        <w:t>nly DFS.  At the very least you</w:t>
      </w:r>
      <w:r>
        <w:t xml:space="preserve"> should test each other's code. </w:t>
      </w:r>
    </w:p>
    <w:p w14:paraId="19FFB0B3" w14:textId="77777777" w:rsidR="002E4982" w:rsidRDefault="002E4982" w:rsidP="00C21960">
      <w:pPr>
        <w:pStyle w:val="ListParagraph"/>
        <w:ind w:left="1080"/>
      </w:pPr>
    </w:p>
    <w:p w14:paraId="6E5BAC76" w14:textId="77777777" w:rsidR="003B53F5" w:rsidRPr="00E25D09" w:rsidRDefault="003B53F5" w:rsidP="003B53F5">
      <w:pPr>
        <w:pStyle w:val="BodyA"/>
        <w:rPr>
          <w:i/>
        </w:rPr>
      </w:pPr>
      <w:r w:rsidRPr="00E25D09">
        <w:rPr>
          <w:b/>
          <w:bCs/>
          <w:i/>
          <w:lang w:val="en-US"/>
        </w:rPr>
        <w:t>Submission requirements</w:t>
      </w:r>
    </w:p>
    <w:p w14:paraId="4DF42BF8" w14:textId="5389EDE7" w:rsidR="003B53F5" w:rsidRDefault="003B53F5" w:rsidP="003B53F5">
      <w:pPr>
        <w:pStyle w:val="BodyA"/>
        <w:rPr>
          <w:lang w:val="en-US"/>
        </w:rPr>
      </w:pPr>
      <w:r>
        <w:rPr>
          <w:lang w:val="en-US"/>
        </w:rPr>
        <w:t xml:space="preserve">Create a package named </w:t>
      </w:r>
      <w:r w:rsidRPr="005C6656">
        <w:rPr>
          <w:rFonts w:ascii="Courier New" w:hAnsi="Courier New"/>
        </w:rPr>
        <w:t>assignment3</w:t>
      </w:r>
      <w:r>
        <w:rPr>
          <w:lang w:val="en-US"/>
        </w:rPr>
        <w:t xml:space="preserve"> for all of your source code. Create a public class inside package </w:t>
      </w:r>
      <w:r w:rsidRPr="005C6656">
        <w:rPr>
          <w:rFonts w:ascii="Courier New" w:hAnsi="Courier New"/>
        </w:rPr>
        <w:t>assignment3</w:t>
      </w:r>
      <w:r>
        <w:rPr>
          <w:lang w:val="en-US"/>
        </w:rPr>
        <w:t xml:space="preserve"> called </w:t>
      </w:r>
      <w:r w:rsidRPr="005C6656">
        <w:rPr>
          <w:rFonts w:ascii="Courier New" w:hAnsi="Courier New"/>
        </w:rPr>
        <w:t>Main</w:t>
      </w:r>
      <w:r>
        <w:rPr>
          <w:lang w:val="en-US"/>
        </w:rPr>
        <w:t>.</w:t>
      </w:r>
      <w:r w:rsidRPr="005C6656">
        <w:rPr>
          <w:rFonts w:ascii="Courier New" w:hAnsi="Courier New"/>
        </w:rPr>
        <w:t>java</w:t>
      </w:r>
      <w:r>
        <w:rPr>
          <w:lang w:val="en-US"/>
        </w:rPr>
        <w:t xml:space="preserve"> that contains </w:t>
      </w:r>
      <w:r w:rsidRPr="005C6656">
        <w:rPr>
          <w:rFonts w:ascii="Courier New" w:hAnsi="Courier New"/>
        </w:rPr>
        <w:t>main()</w:t>
      </w:r>
      <w:r>
        <w:rPr>
          <w:b/>
          <w:bCs/>
          <w:i/>
          <w:iCs/>
          <w:lang w:val="fr-FR"/>
        </w:rPr>
        <w:t xml:space="preserve">. </w:t>
      </w:r>
      <w:r>
        <w:rPr>
          <w:lang w:val="en-US"/>
        </w:rPr>
        <w:t>Remember to put all both team member names and UTEIDs on the .</w:t>
      </w:r>
      <w:r w:rsidRPr="005C6656">
        <w:rPr>
          <w:rFonts w:ascii="Courier New" w:hAnsi="Courier New"/>
        </w:rPr>
        <w:t>java</w:t>
      </w:r>
      <w:r>
        <w:rPr>
          <w:lang w:val="en-US"/>
        </w:rPr>
        <w:t xml:space="preserve"> files (and other files) if you are working as a pair. Put all .</w:t>
      </w:r>
      <w:r w:rsidRPr="005C6656">
        <w:rPr>
          <w:rFonts w:ascii="Courier New" w:hAnsi="Courier New"/>
        </w:rPr>
        <w:t>java</w:t>
      </w:r>
      <w:r>
        <w:rPr>
          <w:lang w:val="en-US"/>
        </w:rPr>
        <w:t xml:space="preserve"> files (or file, if you have only one file in your solution, </w:t>
      </w:r>
      <w:r w:rsidRPr="005C6656">
        <w:rPr>
          <w:rFonts w:ascii="Courier New" w:hAnsi="Courier New"/>
        </w:rPr>
        <w:t>Main</w:t>
      </w:r>
      <w:r>
        <w:rPr>
          <w:lang w:val="en-US"/>
        </w:rPr>
        <w:t>.</w:t>
      </w:r>
      <w:r w:rsidRPr="005C6656">
        <w:rPr>
          <w:rFonts w:ascii="Courier New" w:hAnsi="Courier New"/>
        </w:rPr>
        <w:t>java</w:t>
      </w:r>
      <w:r>
        <w:rPr>
          <w:lang w:val="en-US"/>
        </w:rPr>
        <w:t xml:space="preserve">), required PDF, and </w:t>
      </w:r>
      <w:r w:rsidRPr="005C6656">
        <w:rPr>
          <w:rFonts w:ascii="Courier New" w:hAnsi="Courier New"/>
        </w:rPr>
        <w:t>README</w:t>
      </w:r>
      <w:r>
        <w:rPr>
          <w:lang w:val="en-US"/>
        </w:rPr>
        <w:t xml:space="preserve"> and other docs into the folder and zip your final version of those files before the submission deadline. </w:t>
      </w:r>
      <w:r w:rsidR="00967820">
        <w:rPr>
          <w:lang w:val="en-US"/>
        </w:rPr>
        <w:t>You are not required to submit all your test cases, although you may do so if you wish, especially as documentation or for us to run in case ours fail.</w:t>
      </w:r>
    </w:p>
    <w:p w14:paraId="21BD3E0D" w14:textId="77777777" w:rsidR="00103CFA" w:rsidRDefault="00103CFA" w:rsidP="003B53F5">
      <w:pPr>
        <w:pStyle w:val="BodyA"/>
        <w:rPr>
          <w:lang w:val="en-US"/>
        </w:rPr>
      </w:pPr>
    </w:p>
    <w:p w14:paraId="168562BD" w14:textId="77BCACFA" w:rsidR="00103CFA" w:rsidRDefault="00103CFA" w:rsidP="00BC2DC3">
      <w:r>
        <w:t>Name of zip file: Project3_EID1_EID2.zip.  Omit _</w:t>
      </w:r>
      <w:r w:rsidRPr="00E25D09">
        <w:rPr>
          <w:rFonts w:ascii="Courier New" w:hAnsi="Courier New" w:cs="Arial Unicode MS"/>
          <w:color w:val="000000"/>
          <w:u w:color="000000"/>
          <w:lang w:val="de-DE"/>
        </w:rPr>
        <w:t>EID2</w:t>
      </w:r>
      <w:r>
        <w:t xml:space="preserve"> if you are working alone. Make sure that the structure of the final ZIP file is as follows:</w:t>
      </w:r>
    </w:p>
    <w:p w14:paraId="1629B5DE" w14:textId="3236BB06"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Project3_EID1_EID2/</w:t>
      </w:r>
    </w:p>
    <w:p w14:paraId="5932CAE2"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test_plan.pdf</w:t>
      </w:r>
    </w:p>
    <w:p w14:paraId="0C9E13A6" w14:textId="77777777" w:rsidR="00103CFA" w:rsidRDefault="00103CFA" w:rsidP="00103CFA">
      <w:pPr>
        <w:pStyle w:val="NormalWeb"/>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team_plan.pdf</w:t>
      </w:r>
    </w:p>
    <w:p w14:paraId="27648F16" w14:textId="77777777" w:rsidR="00103CFA" w:rsidRPr="005C6656" w:rsidRDefault="00103CFA" w:rsidP="00103CFA">
      <w:pPr>
        <w:pStyle w:val="NormalWeb"/>
        <w:contextualSpacing/>
        <w:rPr>
          <w:rFonts w:ascii="Courier New" w:hAnsi="Courier New" w:cs="Courier New"/>
        </w:rPr>
      </w:pPr>
      <w:r>
        <w:rPr>
          <w:rFonts w:ascii="Courier New" w:hAnsi="Courier New" w:cs="Courier New"/>
        </w:rPr>
        <w:tab/>
        <w:t>&lt;other non-code files&gt;</w:t>
      </w:r>
    </w:p>
    <w:p w14:paraId="57D21948"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src/</w:t>
      </w:r>
    </w:p>
    <w:p w14:paraId="3220B447"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assignment3/</w:t>
      </w:r>
    </w:p>
    <w:p w14:paraId="2BB0C875" w14:textId="11D00D25"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xml:space="preserve">              </w:t>
      </w:r>
      <w:r w:rsidR="00454F18">
        <w:rPr>
          <w:rFonts w:ascii="Courier New" w:hAnsi="Courier New" w:cs="Courier New"/>
        </w:rPr>
        <w:t>Main</w:t>
      </w:r>
      <w:r w:rsidRPr="005C6656">
        <w:rPr>
          <w:rFonts w:ascii="Courier New" w:hAnsi="Courier New" w:cs="Courier New"/>
        </w:rPr>
        <w:t>.java</w:t>
      </w:r>
    </w:p>
    <w:p w14:paraId="380700FA" w14:textId="77777777" w:rsidR="00103CFA" w:rsidRPr="005C6656" w:rsidRDefault="00103CFA" w:rsidP="00103CFA">
      <w:pPr>
        <w:pStyle w:val="NormalWeb"/>
        <w:contextualSpacing/>
        <w:rPr>
          <w:rFonts w:ascii="Courier New" w:hAnsi="Courier New" w:cs="Courier New"/>
        </w:rPr>
      </w:pPr>
      <w:r w:rsidRPr="005C6656">
        <w:rPr>
          <w:rFonts w:ascii="Courier New" w:hAnsi="Courier New" w:cs="Courier New"/>
        </w:rPr>
        <w:t>              file2.java</w:t>
      </w:r>
    </w:p>
    <w:p w14:paraId="63B69414" w14:textId="0EBA41FA" w:rsidR="003B53F5" w:rsidRDefault="00103CFA" w:rsidP="00E25D09">
      <w:pPr>
        <w:pStyle w:val="NormalWeb"/>
        <w:contextualSpacing/>
        <w:rPr>
          <w:rFonts w:ascii="Courier New" w:hAnsi="Courier New" w:cs="Courier New"/>
        </w:rPr>
      </w:pPr>
      <w:r w:rsidRPr="005C6656">
        <w:rPr>
          <w:rFonts w:ascii="Courier New" w:hAnsi="Courier New" w:cs="Courier New"/>
        </w:rPr>
        <w:t>              ...</w:t>
      </w:r>
    </w:p>
    <w:p w14:paraId="2A243E98" w14:textId="77777777" w:rsidR="0052219B" w:rsidRDefault="0052219B" w:rsidP="00E25D09">
      <w:pPr>
        <w:pStyle w:val="NormalWeb"/>
        <w:contextualSpacing/>
        <w:rPr>
          <w:rFonts w:ascii="Courier New" w:hAnsi="Courier New" w:cs="Courier New"/>
        </w:rPr>
      </w:pPr>
    </w:p>
    <w:p w14:paraId="4B8216DF" w14:textId="4C84972F" w:rsidR="0052219B" w:rsidRPr="00E25D09" w:rsidRDefault="0052219B" w:rsidP="00E25D09">
      <w:pPr>
        <w:pStyle w:val="NormalWeb"/>
        <w:contextualSpacing/>
        <w:rPr>
          <w:rFonts w:ascii="Times New Roman" w:hAnsi="Times New Roman" w:cs="Arial Unicode MS"/>
          <w:color w:val="000000"/>
          <w:sz w:val="24"/>
          <w:szCs w:val="24"/>
          <w:u w:color="000000"/>
          <w:bdr w:val="nil"/>
        </w:rPr>
      </w:pPr>
      <w:r w:rsidRPr="00E25D09">
        <w:rPr>
          <w:rFonts w:ascii="Times New Roman" w:hAnsi="Times New Roman" w:cs="Arial Unicode MS"/>
          <w:color w:val="000000"/>
          <w:sz w:val="24"/>
          <w:szCs w:val="24"/>
          <w:u w:color="000000"/>
          <w:bdr w:val="nil"/>
        </w:rPr>
        <w:t xml:space="preserve">ZIP your src folder and your other files together. Then rename that ZIP to </w:t>
      </w:r>
      <w:r w:rsidRPr="005C6656">
        <w:rPr>
          <w:rFonts w:ascii="Courier New" w:hAnsi="Courier New" w:cs="Courier New"/>
        </w:rPr>
        <w:t>Project3_EID1_EID2</w:t>
      </w:r>
      <w:r>
        <w:rPr>
          <w:rFonts w:ascii="Courier New" w:hAnsi="Courier New" w:cs="Courier New"/>
        </w:rPr>
        <w:t>.zip</w:t>
      </w:r>
      <w:r w:rsidRPr="00E25D09">
        <w:rPr>
          <w:rFonts w:ascii="Times New Roman" w:hAnsi="Times New Roman" w:cs="Arial Unicode MS"/>
          <w:color w:val="000000"/>
          <w:sz w:val="24"/>
          <w:szCs w:val="24"/>
          <w:u w:color="000000"/>
          <w:bdr w:val="nil"/>
        </w:rPr>
        <w:t>.</w:t>
      </w:r>
    </w:p>
    <w:p w14:paraId="44FB0839" w14:textId="77777777" w:rsidR="001C7CA5" w:rsidRPr="00C21960" w:rsidRDefault="001C7CA5" w:rsidP="00C27EDC">
      <w:pPr>
        <w:pStyle w:val="BodyA"/>
        <w:ind w:left="360"/>
        <w:rPr>
          <w:b/>
        </w:rPr>
      </w:pPr>
    </w:p>
    <w:p w14:paraId="6D77523D" w14:textId="77777777" w:rsidR="001C7CA5" w:rsidRDefault="0022667A">
      <w:pPr>
        <w:pStyle w:val="BodyA"/>
      </w:pPr>
      <w:r>
        <w:rPr>
          <w:b/>
          <w:bCs/>
          <w:i/>
          <w:iCs/>
          <w:lang w:val="en-US"/>
        </w:rPr>
        <w:t>Suggestions</w:t>
      </w:r>
    </w:p>
    <w:p w14:paraId="159ADEB5" w14:textId="0F7E833A" w:rsidR="0022667A" w:rsidRDefault="00152164">
      <w:pPr>
        <w:pStyle w:val="ListParagraph"/>
        <w:numPr>
          <w:ilvl w:val="0"/>
          <w:numId w:val="4"/>
        </w:numPr>
      </w:pPr>
      <w:r>
        <w:t>While</w:t>
      </w:r>
      <w:r w:rsidR="0022667A">
        <w:t xml:space="preserve"> using recursion, remember not to overrun resources, such as stack memory with too many nested calls.  For example, you might want to keep track of words you have visited that are dead ends (that don’t lead to the end word). </w:t>
      </w:r>
      <w:r>
        <w:t xml:space="preserve"> There are ways to do DFS using the Stack data structure without recursion that don't lead to stack overflows, but we don't want you to do that. </w:t>
      </w:r>
      <w:r w:rsidR="005B47DD">
        <w:t xml:space="preserve"> The instructor solution did not have a stack overflow for any word combination.  If you absolutely keep getting stack overflows, contact us for help.  </w:t>
      </w:r>
    </w:p>
    <w:p w14:paraId="4F60A97C" w14:textId="61495975" w:rsidR="005D10AB" w:rsidRPr="00E25D09" w:rsidRDefault="0022667A" w:rsidP="00E25D09">
      <w:pPr>
        <w:pStyle w:val="ListParagraph"/>
        <w:numPr>
          <w:ilvl w:val="0"/>
          <w:numId w:val="4"/>
        </w:numPr>
        <w:rPr>
          <w:lang w:val="de-DE"/>
        </w:rPr>
      </w:pPr>
      <w:r>
        <w:t>Given a choice of letters to change to get to the next ladder step, it might help to pick a change that leads to a word that is as close to the end word as possible</w:t>
      </w:r>
      <w:r w:rsidR="002970EE">
        <w:t>.</w:t>
      </w:r>
    </w:p>
    <w:p w14:paraId="0886AC86" w14:textId="77777777" w:rsidR="001C7CA5" w:rsidRDefault="001C7CA5">
      <w:pPr>
        <w:pStyle w:val="BodyA"/>
      </w:pPr>
    </w:p>
    <w:p w14:paraId="4A52E4F8" w14:textId="77777777" w:rsidR="001C7CA5" w:rsidRDefault="0022667A">
      <w:pPr>
        <w:pStyle w:val="BodyA"/>
      </w:pPr>
      <w:r>
        <w:rPr>
          <w:b/>
          <w:bCs/>
          <w:lang w:val="en-US"/>
        </w:rPr>
        <w:t>Additional Considerations</w:t>
      </w:r>
    </w:p>
    <w:p w14:paraId="6926DFA6" w14:textId="2EFC161B" w:rsidR="001C7CA5" w:rsidRDefault="0022667A">
      <w:pPr>
        <w:pStyle w:val="BodyA"/>
        <w:numPr>
          <w:ilvl w:val="0"/>
          <w:numId w:val="6"/>
        </w:numPr>
        <w:rPr>
          <w:rFonts w:ascii="Times" w:hAnsi="Times"/>
          <w:lang w:val="pt-PT"/>
        </w:rPr>
      </w:pPr>
      <w:r>
        <w:rPr>
          <w:rFonts w:ascii="Times" w:hAnsi="Times"/>
          <w:lang w:val="pt-PT"/>
        </w:rPr>
        <w:t xml:space="preserve">External Code </w:t>
      </w:r>
      <w:r>
        <w:rPr>
          <w:rFonts w:ascii="Times" w:hAnsi="Times"/>
          <w:lang w:val="en-US"/>
        </w:rPr>
        <w:t xml:space="preserve">– you are permitted to use any classes or interfaces within the </w:t>
      </w:r>
      <w:r w:rsidRPr="00E25D09">
        <w:rPr>
          <w:rFonts w:ascii="Courier New" w:hAnsi="Courier New"/>
        </w:rPr>
        <w:t>java.lang, java.io,</w:t>
      </w:r>
      <w:r>
        <w:rPr>
          <w:rFonts w:ascii="Times" w:hAnsi="Times"/>
          <w:lang w:val="en-US"/>
        </w:rPr>
        <w:t xml:space="preserve"> and </w:t>
      </w:r>
      <w:r w:rsidRPr="00E25D09">
        <w:rPr>
          <w:rFonts w:ascii="Courier New" w:hAnsi="Courier New"/>
        </w:rPr>
        <w:t>java</w:t>
      </w:r>
      <w:r>
        <w:rPr>
          <w:rFonts w:ascii="Times" w:hAnsi="Times"/>
          <w:lang w:val="en-US"/>
        </w:rPr>
        <w:t>.</w:t>
      </w:r>
      <w:r w:rsidRPr="00E25D09">
        <w:rPr>
          <w:rFonts w:ascii="Courier New" w:hAnsi="Courier New"/>
        </w:rPr>
        <w:t>util</w:t>
      </w:r>
      <w:r>
        <w:rPr>
          <w:rFonts w:ascii="Times" w:hAnsi="Times"/>
          <w:lang w:val="en-US"/>
        </w:rPr>
        <w:t xml:space="preserve"> standard packages. You are specifically prohibited from making use of another student’s code (including students who may have taken the class in previous semesters).</w:t>
      </w:r>
      <w:r w:rsidR="005B47DD">
        <w:rPr>
          <w:rFonts w:ascii="Times" w:hAnsi="Times"/>
          <w:lang w:val="en-US"/>
        </w:rPr>
        <w:t xml:space="preserve"> You are also not permitted to use external packages such as </w:t>
      </w:r>
      <w:r w:rsidR="005B47DD" w:rsidRPr="00E25D09">
        <w:rPr>
          <w:rFonts w:ascii="Courier New" w:hAnsi="Courier New"/>
        </w:rPr>
        <w:t>Graph</w:t>
      </w:r>
      <w:r w:rsidR="005B47DD">
        <w:rPr>
          <w:rFonts w:ascii="Times" w:hAnsi="Times"/>
          <w:lang w:val="en-US"/>
        </w:rPr>
        <w:t>.</w:t>
      </w:r>
    </w:p>
    <w:p w14:paraId="135ED02E" w14:textId="26D6FE3E" w:rsidR="001C7CA5" w:rsidRDefault="0022667A">
      <w:pPr>
        <w:pStyle w:val="BodyA"/>
        <w:numPr>
          <w:ilvl w:val="0"/>
          <w:numId w:val="6"/>
        </w:numPr>
        <w:rPr>
          <w:rFonts w:ascii="Times" w:hAnsi="Times"/>
          <w:lang w:val="en-US"/>
        </w:rPr>
      </w:pPr>
      <w:r>
        <w:rPr>
          <w:lang w:val="en-US"/>
        </w:rPr>
        <w:t xml:space="preserve">Understandability </w:t>
      </w:r>
      <w:r>
        <w:t>– C</w:t>
      </w:r>
      <w:r>
        <w:rPr>
          <w:rFonts w:ascii="Times" w:hAnsi="Times"/>
          <w:lang w:val="en-US"/>
        </w:rPr>
        <w:t>omment your program so that its logic would be readily apparent to any software engineer who is familiar with standard data structures and algorithms.</w:t>
      </w:r>
      <w:r w:rsidR="00DF09CD">
        <w:rPr>
          <w:rFonts w:ascii="Times" w:hAnsi="Times"/>
          <w:lang w:val="en-US"/>
        </w:rPr>
        <w:t xml:space="preserve"> Use </w:t>
      </w:r>
      <w:r w:rsidR="00DF09CD" w:rsidRPr="00E25D09">
        <w:rPr>
          <w:rFonts w:ascii="Courier New" w:hAnsi="Courier New"/>
        </w:rPr>
        <w:t>Javadoc</w:t>
      </w:r>
      <w:r w:rsidR="00DF09CD">
        <w:rPr>
          <w:rFonts w:ascii="Times" w:hAnsi="Times"/>
          <w:lang w:val="en-US"/>
        </w:rPr>
        <w:t xml:space="preserve"> style comments for public methods.</w:t>
      </w:r>
    </w:p>
    <w:p w14:paraId="37652544" w14:textId="77777777" w:rsidR="001C7CA5" w:rsidRDefault="0022667A">
      <w:pPr>
        <w:pStyle w:val="BodyA"/>
        <w:numPr>
          <w:ilvl w:val="0"/>
          <w:numId w:val="6"/>
        </w:numPr>
        <w:rPr>
          <w:lang w:val="en-US"/>
        </w:rPr>
      </w:pPr>
      <w:r>
        <w:rPr>
          <w:lang w:val="en-US"/>
        </w:rPr>
        <w:t xml:space="preserve">Re-use </w:t>
      </w:r>
      <w:r>
        <w:t xml:space="preserve">– </w:t>
      </w:r>
      <w:r>
        <w:rPr>
          <w:rFonts w:ascii="Times" w:hAnsi="Times"/>
          <w:lang w:val="en-US"/>
        </w:rPr>
        <w:t>Design your code so it is suitable for future adaptations and/or expansion.</w:t>
      </w:r>
    </w:p>
    <w:p w14:paraId="3E537027" w14:textId="56CFD1D4" w:rsidR="001C7CA5" w:rsidRPr="00C21960" w:rsidRDefault="0022667A">
      <w:pPr>
        <w:pStyle w:val="BodyA"/>
        <w:numPr>
          <w:ilvl w:val="0"/>
          <w:numId w:val="6"/>
        </w:numPr>
        <w:rPr>
          <w:lang w:val="en-US"/>
        </w:rPr>
      </w:pPr>
      <w:r>
        <w:rPr>
          <w:rFonts w:ascii="Times" w:hAnsi="Times"/>
          <w:lang w:val="en-US"/>
        </w:rPr>
        <w:t>Efficiency Risk – It is possible that additional problem/solution constraints may be needed in order to guarantee that your program runs in a reasonable amount of time and/or space.  These may</w:t>
      </w:r>
      <w:r w:rsidR="005B47DD">
        <w:rPr>
          <w:rFonts w:ascii="Times" w:hAnsi="Times"/>
          <w:lang w:val="en-US"/>
        </w:rPr>
        <w:t xml:space="preserve"> </w:t>
      </w:r>
      <w:r>
        <w:rPr>
          <w:rFonts w:ascii="Times" w:hAnsi="Times"/>
          <w:lang w:val="en-US"/>
        </w:rPr>
        <w:t xml:space="preserve">be specified later. </w:t>
      </w:r>
    </w:p>
    <w:p w14:paraId="67A5DE5B" w14:textId="77777777" w:rsidR="00F100A9" w:rsidRDefault="00F100A9" w:rsidP="00C21960">
      <w:pPr>
        <w:pStyle w:val="BodyA"/>
        <w:rPr>
          <w:rFonts w:ascii="Times" w:hAnsi="Times"/>
          <w:lang w:val="en-US"/>
        </w:rPr>
      </w:pPr>
    </w:p>
    <w:p w14:paraId="5B4BF83C" w14:textId="77777777" w:rsidR="00F100A9" w:rsidRPr="00E16FA7" w:rsidRDefault="00F100A9" w:rsidP="00F100A9">
      <w:pPr>
        <w:rPr>
          <w:sz w:val="20"/>
        </w:rPr>
      </w:pPr>
      <w:r w:rsidRPr="00E16FA7">
        <w:rPr>
          <w:b/>
          <w:sz w:val="20"/>
        </w:rPr>
        <w:t>Warning</w:t>
      </w:r>
      <w:r w:rsidRPr="00E16FA7">
        <w:rPr>
          <w:sz w:val="20"/>
        </w:rPr>
        <w:t xml:space="preserve"> - You may not acquire, from any source (e.g., another student or an internet site), a partial or complete solution to this problem.  Except for your partner, you may not show another student your solution to this assignment. You may not have another person (TA, current student, former student, tutor, friend, anyone) “walk you through” how to solve this assignment.  Review the class policy on cheating from the syllabus. </w:t>
      </w:r>
    </w:p>
    <w:p w14:paraId="63F2D8D6" w14:textId="77777777" w:rsidR="00F100A9" w:rsidRPr="00E16FA7" w:rsidRDefault="00F100A9" w:rsidP="00F100A9">
      <w:pPr>
        <w:rPr>
          <w:sz w:val="20"/>
        </w:rPr>
      </w:pPr>
    </w:p>
    <w:p w14:paraId="767562FB" w14:textId="24BB63C7" w:rsidR="00F100A9" w:rsidRPr="00E16FA7" w:rsidRDefault="00F100A9" w:rsidP="00F100A9">
      <w:pPr>
        <w:rPr>
          <w:rFonts w:ascii="Times" w:hAnsi="Times"/>
          <w:sz w:val="20"/>
          <w:szCs w:val="20"/>
        </w:rPr>
      </w:pPr>
      <w:r w:rsidRPr="00E16FA7">
        <w:rPr>
          <w:b/>
          <w:sz w:val="20"/>
        </w:rPr>
        <w:t>Tip</w:t>
      </w:r>
      <w:r w:rsidRPr="00E16FA7">
        <w:rPr>
          <w:sz w:val="20"/>
        </w:rPr>
        <w:t xml:space="preserve"> - </w:t>
      </w:r>
      <w:r w:rsidRPr="00E16FA7">
        <w:rPr>
          <w:rFonts w:ascii="Calibri" w:hAnsi="Calibri"/>
          <w:sz w:val="20"/>
          <w:szCs w:val="22"/>
        </w:rPr>
        <w:t>Each team is require</w:t>
      </w:r>
      <w:r>
        <w:rPr>
          <w:rFonts w:ascii="Calibri" w:hAnsi="Calibri"/>
          <w:sz w:val="20"/>
          <w:szCs w:val="22"/>
        </w:rPr>
        <w:t>d to use the git</w:t>
      </w:r>
      <w:r w:rsidRPr="00E16FA7">
        <w:rPr>
          <w:rFonts w:ascii="Calibri" w:hAnsi="Calibri"/>
          <w:sz w:val="20"/>
          <w:szCs w:val="22"/>
        </w:rPr>
        <w:t xml:space="preserve"> repository for interim and final versions of your code.  The rule of thumb is that you should commit at least once per working da</w:t>
      </w:r>
      <w:r>
        <w:rPr>
          <w:rFonts w:ascii="Calibri" w:hAnsi="Calibri"/>
          <w:sz w:val="20"/>
          <w:szCs w:val="22"/>
        </w:rPr>
        <w:t>y when code is being generated, prefe</w:t>
      </w:r>
      <w:r w:rsidRPr="00E16FA7">
        <w:rPr>
          <w:rFonts w:ascii="Calibri" w:hAnsi="Calibri"/>
          <w:sz w:val="20"/>
          <w:szCs w:val="22"/>
        </w:rPr>
        <w:t xml:space="preserve">rably at the end of each working session where code is being changed.  Please see the git tutorial provided by your TA for more information on how to use that. </w:t>
      </w:r>
      <w:r w:rsidR="00906C99">
        <w:rPr>
          <w:rFonts w:ascii="Calibri" w:hAnsi="Calibri"/>
          <w:sz w:val="20"/>
          <w:szCs w:val="22"/>
        </w:rPr>
        <w:t xml:space="preserve"> Your Git repo must be private, and only you and your partner should have access to it, besides the instructors while grading.</w:t>
      </w:r>
    </w:p>
    <w:p w14:paraId="10631DD7" w14:textId="77777777" w:rsidR="00F100A9" w:rsidRDefault="00F100A9" w:rsidP="00F100A9">
      <w:pPr>
        <w:rPr>
          <w:sz w:val="20"/>
        </w:rPr>
      </w:pPr>
    </w:p>
    <w:p w14:paraId="0E1484A6" w14:textId="6B0F44C8" w:rsidR="002D0434" w:rsidRDefault="00141611">
      <w:pPr>
        <w:rPr>
          <w:rFonts w:eastAsia="Times New Roman"/>
          <w:b/>
          <w:bdr w:val="none" w:sz="0" w:space="0" w:color="auto"/>
        </w:rPr>
      </w:pPr>
      <w:r>
        <w:rPr>
          <w:rFonts w:eastAsia="Times New Roman"/>
          <w:b/>
          <w:bdr w:val="none" w:sz="0" w:space="0" w:color="auto"/>
        </w:rPr>
        <w:t>Testing</w:t>
      </w:r>
    </w:p>
    <w:p w14:paraId="39E1C58D" w14:textId="77777777" w:rsidR="00F9411A" w:rsidRDefault="00141611">
      <w:pPr>
        <w:rPr>
          <w:ins w:id="0" w:author="Vallath Nandakumar" w:date="2017-06-18T15:58:00Z"/>
          <w:rFonts w:eastAsia="Times New Roman"/>
          <w:bdr w:val="none" w:sz="0" w:space="0" w:color="auto"/>
        </w:rPr>
      </w:pPr>
      <w:r>
        <w:rPr>
          <w:rFonts w:eastAsia="Times New Roman"/>
          <w:bdr w:val="none" w:sz="0" w:space="0" w:color="auto"/>
        </w:rPr>
        <w:t>Testing must be done in 3 stages.  First you must test your program by running main, and reading the input words from a keyboard.  Second, you must use the JUNIT tests that we will upload to the assignment directory on Canvas</w:t>
      </w:r>
      <w:ins w:id="1" w:author="Vallath Nandakumar" w:date="2017-06-18T15:58:00Z">
        <w:r w:rsidR="00F9411A">
          <w:rPr>
            <w:rFonts w:eastAsia="Times New Roman"/>
            <w:bdr w:val="none" w:sz="0" w:space="0" w:color="auto"/>
          </w:rPr>
          <w:t xml:space="preserve"> and ensure that they pass</w:t>
        </w:r>
      </w:ins>
      <w:r>
        <w:rPr>
          <w:rFonts w:eastAsia="Times New Roman"/>
          <w:bdr w:val="none" w:sz="0" w:space="0" w:color="auto"/>
        </w:rPr>
        <w:t xml:space="preserve">.  Thirdly, you must use </w:t>
      </w:r>
      <w:r w:rsidR="00906C99">
        <w:rPr>
          <w:rFonts w:eastAsia="Times New Roman"/>
          <w:bdr w:val="none" w:sz="0" w:space="0" w:color="auto"/>
        </w:rPr>
        <w:t xml:space="preserve">the grading script (which also has JUNIT tests)  on kamek.ece </w:t>
      </w:r>
      <w:r>
        <w:rPr>
          <w:rFonts w:eastAsia="Times New Roman"/>
          <w:bdr w:val="none" w:sz="0" w:space="0" w:color="auto"/>
        </w:rPr>
        <w:t>to check your work</w:t>
      </w:r>
      <w:ins w:id="2" w:author="Vallath Nandakumar" w:date="2017-06-18T15:58:00Z">
        <w:r w:rsidR="00F9411A">
          <w:rPr>
            <w:rFonts w:eastAsia="Times New Roman"/>
            <w:bdr w:val="none" w:sz="0" w:space="0" w:color="auto"/>
          </w:rPr>
          <w:t>, if we do provide one at a later stage.</w:t>
        </w:r>
      </w:ins>
    </w:p>
    <w:p w14:paraId="48E74357" w14:textId="07927DB6" w:rsidR="00141611" w:rsidRDefault="00F9411A">
      <w:pPr>
        <w:rPr>
          <w:rFonts w:eastAsia="Times New Roman"/>
          <w:bdr w:val="none" w:sz="0" w:space="0" w:color="auto"/>
        </w:rPr>
      </w:pPr>
      <w:ins w:id="3" w:author="Vallath Nandakumar" w:date="2017-06-18T15:58:00Z">
        <w:r>
          <w:rPr>
            <w:rFonts w:eastAsia="Times New Roman"/>
            <w:bdr w:val="none" w:sz="0" w:space="0" w:color="auto"/>
          </w:rPr>
          <w:t>The above steps are in addition to any other testing that you do.</w:t>
        </w:r>
      </w:ins>
      <w:del w:id="4" w:author="Vallath Nandakumar" w:date="2017-06-18T15:58:00Z">
        <w:r w:rsidR="00141611" w:rsidDel="00F9411A">
          <w:rPr>
            <w:rFonts w:eastAsia="Times New Roman"/>
            <w:bdr w:val="none" w:sz="0" w:space="0" w:color="auto"/>
          </w:rPr>
          <w:delText>.</w:delText>
        </w:r>
      </w:del>
    </w:p>
    <w:p w14:paraId="0E23C7F3" w14:textId="77777777" w:rsidR="00141611" w:rsidRPr="00454F18" w:rsidRDefault="00141611">
      <w:pPr>
        <w:rPr>
          <w:rFonts w:eastAsia="Times New Roman"/>
          <w:bdr w:val="none" w:sz="0" w:space="0" w:color="auto"/>
        </w:rPr>
      </w:pPr>
    </w:p>
    <w:p w14:paraId="457C6EE3" w14:textId="1558E34C" w:rsidR="00F100A9" w:rsidRDefault="00F100A9" w:rsidP="00F100A9">
      <w:pPr>
        <w:pStyle w:val="BodyText"/>
        <w:ind w:right="179"/>
        <w:rPr>
          <w:b/>
        </w:rPr>
      </w:pPr>
      <w:r w:rsidRPr="00625D88">
        <w:rPr>
          <w:b/>
        </w:rPr>
        <w:t>CHECKLIST</w:t>
      </w:r>
      <w:r>
        <w:rPr>
          <w:b/>
        </w:rPr>
        <w:t xml:space="preserve"> – Did you remember to: </w:t>
      </w:r>
    </w:p>
    <w:p w14:paraId="51B6D3A1" w14:textId="77777777" w:rsidR="00F100A9" w:rsidRDefault="00F100A9" w:rsidP="00F100A9">
      <w:pPr>
        <w:pStyle w:val="BodyText"/>
        <w:numPr>
          <w:ilvl w:val="0"/>
          <w:numId w:val="8"/>
        </w:numPr>
        <w:ind w:right="179"/>
      </w:pPr>
      <w:r>
        <w:t>Follow pair programming guidelines, including recording each partner’s share of the work?</w:t>
      </w:r>
    </w:p>
    <w:p w14:paraId="6DE1A72B" w14:textId="77777777" w:rsidR="00F100A9" w:rsidRDefault="00F100A9" w:rsidP="00F100A9">
      <w:pPr>
        <w:pStyle w:val="BodyText"/>
        <w:numPr>
          <w:ilvl w:val="0"/>
          <w:numId w:val="8"/>
        </w:numPr>
        <w:ind w:right="179"/>
      </w:pPr>
      <w:r>
        <w:t>Re-read the requirements after you finished your program to ensure that you meet all of them?</w:t>
      </w:r>
    </w:p>
    <w:p w14:paraId="04D71B1B" w14:textId="77777777" w:rsidR="00F100A9" w:rsidRDefault="00F100A9" w:rsidP="00F100A9">
      <w:pPr>
        <w:pStyle w:val="BodyText"/>
        <w:numPr>
          <w:ilvl w:val="0"/>
          <w:numId w:val="8"/>
        </w:numPr>
        <w:ind w:right="179"/>
      </w:pPr>
      <w:r>
        <w:t>Make up your own testcases?</w:t>
      </w:r>
    </w:p>
    <w:p w14:paraId="4B377F4C" w14:textId="43EF8742" w:rsidR="00F100A9" w:rsidRDefault="00F100A9" w:rsidP="00F100A9">
      <w:pPr>
        <w:pStyle w:val="BodyText"/>
        <w:numPr>
          <w:ilvl w:val="0"/>
          <w:numId w:val="8"/>
        </w:numPr>
        <w:ind w:right="179"/>
      </w:pPr>
      <w:r>
        <w:t>Use the Git repository regularly</w:t>
      </w:r>
      <w:r w:rsidR="00906C99">
        <w:t xml:space="preserve"> and make it private</w:t>
      </w:r>
      <w:r>
        <w:t>?</w:t>
      </w:r>
    </w:p>
    <w:p w14:paraId="7A17F522" w14:textId="5A8E427E" w:rsidR="002E4982" w:rsidRDefault="002E4982" w:rsidP="00F100A9">
      <w:pPr>
        <w:pStyle w:val="BodyText"/>
        <w:numPr>
          <w:ilvl w:val="0"/>
          <w:numId w:val="8"/>
        </w:numPr>
        <w:ind w:right="179"/>
      </w:pPr>
      <w:r>
        <w:t>Provide your team plan document?</w:t>
      </w:r>
    </w:p>
    <w:p w14:paraId="2B1B720F" w14:textId="55F9CB1F" w:rsidR="00F100A9" w:rsidRDefault="00F100A9" w:rsidP="00F100A9">
      <w:pPr>
        <w:pStyle w:val="BodyText"/>
        <w:numPr>
          <w:ilvl w:val="0"/>
          <w:numId w:val="8"/>
        </w:numPr>
        <w:ind w:right="179"/>
      </w:pPr>
      <w:r>
        <w:t>Make sure that all your submitted files have the appropriate header file</w:t>
      </w:r>
      <w:r w:rsidR="00152164">
        <w:t xml:space="preserve"> and package statement?</w:t>
      </w:r>
    </w:p>
    <w:p w14:paraId="56F36F0E" w14:textId="4B3CC813" w:rsidR="00F100A9" w:rsidRDefault="00F100A9" w:rsidP="00BC2DC3">
      <w:pPr>
        <w:pStyle w:val="BodyText"/>
        <w:numPr>
          <w:ilvl w:val="0"/>
          <w:numId w:val="8"/>
        </w:numPr>
        <w:ind w:right="179"/>
      </w:pPr>
      <w:r>
        <w:t>Upload your solution to Canvas, remembering to include ALL your files in one zip file name Project</w:t>
      </w:r>
      <w:r w:rsidR="00152164">
        <w:t>3</w:t>
      </w:r>
      <w:r>
        <w:t>_EID1_EID2.zip</w:t>
      </w:r>
      <w:r w:rsidR="00BC2DC3">
        <w:t>?</w:t>
      </w:r>
      <w:bookmarkStart w:id="5" w:name="_GoBack"/>
      <w:bookmarkEnd w:id="5"/>
    </w:p>
    <w:p w14:paraId="53F86279" w14:textId="77777777" w:rsidR="00F100A9" w:rsidRDefault="00F100A9" w:rsidP="00F100A9">
      <w:pPr>
        <w:pStyle w:val="BodyText"/>
        <w:numPr>
          <w:ilvl w:val="0"/>
          <w:numId w:val="8"/>
        </w:numPr>
        <w:ind w:right="179"/>
      </w:pPr>
      <w:r>
        <w:t>Download your uploaded solution into a fresh directory and re-run all testcases?</w:t>
      </w:r>
    </w:p>
    <w:p w14:paraId="7AE6957E" w14:textId="77777777" w:rsidR="00F100A9" w:rsidRDefault="00F100A9" w:rsidP="00F100A9">
      <w:pPr>
        <w:rPr>
          <w:sz w:val="20"/>
        </w:rPr>
      </w:pPr>
    </w:p>
    <w:p w14:paraId="7D184A5E" w14:textId="77777777" w:rsidR="00C82A2B" w:rsidRDefault="00C82A2B" w:rsidP="00F100A9">
      <w:pPr>
        <w:rPr>
          <w:sz w:val="20"/>
        </w:rPr>
      </w:pPr>
    </w:p>
    <w:p w14:paraId="27E9F475" w14:textId="0FBE5B19" w:rsidR="00C82A2B" w:rsidRDefault="00C82A2B" w:rsidP="00F100A9">
      <w:pPr>
        <w:rPr>
          <w:b/>
        </w:rPr>
      </w:pPr>
      <w:r w:rsidRPr="0037798B">
        <w:rPr>
          <w:b/>
        </w:rPr>
        <w:t>FAQ:</w:t>
      </w:r>
    </w:p>
    <w:p w14:paraId="7553BD47" w14:textId="77777777" w:rsidR="0056637D" w:rsidRPr="0037798B" w:rsidRDefault="0056637D" w:rsidP="00F100A9">
      <w:pPr>
        <w:rPr>
          <w:b/>
        </w:rPr>
      </w:pPr>
    </w:p>
    <w:p w14:paraId="5553ED2B" w14:textId="6B8EEF48" w:rsidR="00C82A2B" w:rsidRDefault="00C82A2B" w:rsidP="0037798B">
      <w:pPr>
        <w:rPr>
          <w:rFonts w:eastAsia="Times New Roman"/>
        </w:rPr>
      </w:pPr>
      <w:r>
        <w:rPr>
          <w:rFonts w:eastAsia="Times New Roman"/>
        </w:rPr>
        <w:t>Q1: Even with optimized code my DFS will overflow on certain words. Is it okay to get stack overflows on certain test cases?</w:t>
      </w:r>
    </w:p>
    <w:p w14:paraId="56FA9ADE" w14:textId="4117D5D4" w:rsidR="00C82A2B" w:rsidRDefault="00C82A2B" w:rsidP="0037798B">
      <w:pPr>
        <w:pStyle w:val="NormalWeb"/>
        <w:spacing w:before="0" w:beforeAutospacing="0" w:after="0" w:afterAutospacing="0"/>
        <w:rPr>
          <w:sz w:val="24"/>
        </w:rPr>
      </w:pPr>
      <w:r>
        <w:rPr>
          <w:sz w:val="24"/>
        </w:rPr>
        <w:t xml:space="preserve">A1: </w:t>
      </w:r>
      <w:r w:rsidRPr="0037798B">
        <w:rPr>
          <w:sz w:val="24"/>
        </w:rPr>
        <w:t>The test cases with stack overflow are regarded as failure, of course, same as the ones that time out. But you won't get zero due to the failure of just one test case.</w:t>
      </w:r>
    </w:p>
    <w:p w14:paraId="4B516BA1" w14:textId="77777777" w:rsidR="0037798B" w:rsidRDefault="0037798B" w:rsidP="0037798B">
      <w:pPr>
        <w:pStyle w:val="NormalWeb"/>
        <w:spacing w:before="0" w:beforeAutospacing="0" w:after="0" w:afterAutospacing="0"/>
        <w:rPr>
          <w:sz w:val="24"/>
        </w:rPr>
      </w:pPr>
    </w:p>
    <w:p w14:paraId="4A730FF7" w14:textId="2F1D2DE7" w:rsidR="00C82A2B" w:rsidRDefault="0037798B" w:rsidP="0037798B">
      <w:pPr>
        <w:pStyle w:val="NormalWeb"/>
        <w:spacing w:before="0" w:beforeAutospacing="0" w:after="0" w:afterAutospacing="0"/>
        <w:rPr>
          <w:sz w:val="24"/>
        </w:rPr>
      </w:pPr>
      <w:r>
        <w:rPr>
          <w:sz w:val="24"/>
        </w:rPr>
        <w:t>Q2: Should I have to deal with unspecified inputs, such as just 1 word that is not /quit?</w:t>
      </w:r>
    </w:p>
    <w:p w14:paraId="0CE7AE7A" w14:textId="1E6ABFBC" w:rsidR="0037798B" w:rsidRDefault="0037798B" w:rsidP="0037798B">
      <w:pPr>
        <w:pStyle w:val="NormalWeb"/>
        <w:spacing w:before="0" w:beforeAutospacing="0" w:after="0" w:afterAutospacing="0"/>
        <w:rPr>
          <w:sz w:val="24"/>
        </w:rPr>
      </w:pPr>
      <w:r>
        <w:rPr>
          <w:sz w:val="24"/>
        </w:rPr>
        <w:t>A2: No.</w:t>
      </w:r>
    </w:p>
    <w:p w14:paraId="0D9ACC71" w14:textId="77777777" w:rsidR="0037798B" w:rsidRDefault="0037798B" w:rsidP="0037798B">
      <w:pPr>
        <w:pStyle w:val="NormalWeb"/>
        <w:spacing w:before="0" w:beforeAutospacing="0" w:after="0" w:afterAutospacing="0"/>
        <w:rPr>
          <w:sz w:val="24"/>
        </w:rPr>
      </w:pPr>
    </w:p>
    <w:p w14:paraId="0D76B782" w14:textId="3D074B0F" w:rsidR="0037798B" w:rsidRDefault="0037798B" w:rsidP="0037798B">
      <w:pPr>
        <w:pStyle w:val="NormalWeb"/>
        <w:spacing w:before="0" w:beforeAutospacing="0" w:after="0" w:afterAutospacing="0"/>
        <w:rPr>
          <w:sz w:val="24"/>
        </w:rPr>
      </w:pPr>
      <w:r>
        <w:rPr>
          <w:sz w:val="24"/>
        </w:rPr>
        <w:t>Q3: Should the program have an infinite loop that keeps reading input word pairs until a /quit is encountered?</w:t>
      </w:r>
    </w:p>
    <w:p w14:paraId="004A4A0B" w14:textId="6CE7AB85" w:rsidR="0037798B" w:rsidRDefault="0037798B" w:rsidP="0037798B">
      <w:pPr>
        <w:pStyle w:val="NormalWeb"/>
        <w:spacing w:before="0" w:beforeAutospacing="0" w:after="0" w:afterAutospacing="0"/>
        <w:rPr>
          <w:sz w:val="24"/>
        </w:rPr>
      </w:pPr>
      <w:r>
        <w:rPr>
          <w:sz w:val="24"/>
        </w:rPr>
        <w:t>A3: No, that is optional.  We will test it with 1 word pair and then a /quit.</w:t>
      </w:r>
    </w:p>
    <w:p w14:paraId="06A1D36F" w14:textId="77777777" w:rsidR="0037798B" w:rsidRDefault="0037798B" w:rsidP="0037798B">
      <w:pPr>
        <w:pStyle w:val="NormalWeb"/>
        <w:spacing w:before="0" w:beforeAutospacing="0" w:after="0" w:afterAutospacing="0"/>
        <w:rPr>
          <w:sz w:val="24"/>
        </w:rPr>
      </w:pPr>
    </w:p>
    <w:p w14:paraId="5BD747BB" w14:textId="7747F33D" w:rsidR="0037798B" w:rsidRDefault="0037798B" w:rsidP="0037798B">
      <w:pPr>
        <w:pStyle w:val="NormalWeb"/>
        <w:spacing w:before="0" w:beforeAutospacing="0" w:after="0" w:afterAutospacing="0"/>
        <w:rPr>
          <w:sz w:val="24"/>
        </w:rPr>
      </w:pPr>
      <w:r>
        <w:rPr>
          <w:sz w:val="24"/>
        </w:rPr>
        <w:t>Q4: Can we have loops (while or for) in our DFS method, if the basic DFS search is recursive?</w:t>
      </w:r>
    </w:p>
    <w:p w14:paraId="0EABFE50" w14:textId="02E23D4F" w:rsidR="0037798B" w:rsidRDefault="0037798B" w:rsidP="0037798B">
      <w:pPr>
        <w:pStyle w:val="NormalWeb"/>
        <w:spacing w:before="0" w:beforeAutospacing="0" w:after="0" w:afterAutospacing="0"/>
        <w:rPr>
          <w:sz w:val="24"/>
        </w:rPr>
      </w:pPr>
      <w:r>
        <w:rPr>
          <w:sz w:val="24"/>
        </w:rPr>
        <w:t>A4: That is allowed.</w:t>
      </w:r>
    </w:p>
    <w:p w14:paraId="6CF3375D" w14:textId="77777777" w:rsidR="0037798B" w:rsidRDefault="0037798B" w:rsidP="0037798B">
      <w:pPr>
        <w:pStyle w:val="NormalWeb"/>
        <w:spacing w:before="0" w:beforeAutospacing="0" w:after="0" w:afterAutospacing="0"/>
        <w:rPr>
          <w:sz w:val="24"/>
        </w:rPr>
      </w:pPr>
    </w:p>
    <w:p w14:paraId="1C384599" w14:textId="77777777" w:rsidR="0037798B" w:rsidRDefault="0037798B" w:rsidP="0037798B">
      <w:pPr>
        <w:pStyle w:val="NormalWeb"/>
        <w:spacing w:before="0" w:beforeAutospacing="0" w:after="0" w:afterAutospacing="0"/>
        <w:rPr>
          <w:sz w:val="24"/>
          <w:szCs w:val="24"/>
        </w:rPr>
      </w:pPr>
      <w:r w:rsidRPr="0037798B">
        <w:rPr>
          <w:sz w:val="24"/>
          <w:szCs w:val="24"/>
        </w:rPr>
        <w:t>Q5: Do you want us to submit our test cases, as well as their results? Or just put the details on the Test plan doc?</w:t>
      </w:r>
    </w:p>
    <w:p w14:paraId="35D2BB33" w14:textId="30621D5E" w:rsidR="0037798B" w:rsidRDefault="0037798B" w:rsidP="0037798B">
      <w:pPr>
        <w:pStyle w:val="NormalWeb"/>
        <w:spacing w:before="0" w:beforeAutospacing="0" w:after="0" w:afterAutospacing="0"/>
        <w:rPr>
          <w:sz w:val="24"/>
          <w:szCs w:val="24"/>
        </w:rPr>
      </w:pPr>
      <w:r>
        <w:rPr>
          <w:sz w:val="24"/>
          <w:szCs w:val="24"/>
        </w:rPr>
        <w:t>A5: Only the details – don't submit the test cases or their results.</w:t>
      </w:r>
    </w:p>
    <w:p w14:paraId="310538D5" w14:textId="77777777" w:rsidR="0037798B" w:rsidRPr="0037798B" w:rsidRDefault="0037798B" w:rsidP="0037798B">
      <w:pPr>
        <w:pStyle w:val="NormalWeb"/>
        <w:rPr>
          <w:sz w:val="24"/>
          <w:szCs w:val="24"/>
        </w:rPr>
      </w:pPr>
    </w:p>
    <w:p w14:paraId="3D8FC389" w14:textId="4F4D33D0" w:rsidR="0037798B" w:rsidRDefault="0037798B" w:rsidP="0037798B">
      <w:pPr>
        <w:pStyle w:val="NormalWeb"/>
        <w:rPr>
          <w:sz w:val="24"/>
        </w:rPr>
      </w:pPr>
    </w:p>
    <w:p w14:paraId="7DD6D31D" w14:textId="77777777" w:rsidR="0037798B" w:rsidRDefault="0037798B" w:rsidP="0037798B">
      <w:pPr>
        <w:pStyle w:val="NormalWeb"/>
        <w:rPr>
          <w:sz w:val="24"/>
        </w:rPr>
      </w:pPr>
    </w:p>
    <w:p w14:paraId="4D34CE30" w14:textId="77777777" w:rsidR="0037798B" w:rsidRPr="0037798B" w:rsidRDefault="0037798B" w:rsidP="0037798B">
      <w:pPr>
        <w:pStyle w:val="NormalWeb"/>
        <w:rPr>
          <w:sz w:val="24"/>
        </w:rPr>
      </w:pPr>
    </w:p>
    <w:p w14:paraId="5FE765B2" w14:textId="77777777" w:rsidR="00C82A2B" w:rsidRPr="00E16FA7" w:rsidRDefault="00C82A2B" w:rsidP="00F100A9">
      <w:pPr>
        <w:rPr>
          <w:sz w:val="20"/>
        </w:rPr>
      </w:pPr>
    </w:p>
    <w:p w14:paraId="61502944" w14:textId="759500FB" w:rsidR="00F100A9" w:rsidRDefault="00F100A9" w:rsidP="00454F18">
      <w:r w:rsidRPr="00E16FA7">
        <w:rPr>
          <w:i/>
          <w:sz w:val="20"/>
        </w:rPr>
        <w:t>Adapted from an as</w:t>
      </w:r>
      <w:r>
        <w:rPr>
          <w:i/>
          <w:sz w:val="20"/>
        </w:rPr>
        <w:t>signment written by Herb Kreisner</w:t>
      </w:r>
      <w:r w:rsidR="003A222E">
        <w:rPr>
          <w:i/>
          <w:sz w:val="20"/>
        </w:rPr>
        <w:t xml:space="preserve"> and Mike Scott</w:t>
      </w:r>
      <w:r>
        <w:rPr>
          <w:i/>
          <w:sz w:val="20"/>
        </w:rPr>
        <w:t>.</w:t>
      </w:r>
    </w:p>
    <w:sectPr w:rsidR="00F100A9">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A887F" w14:textId="77777777" w:rsidR="0037798B" w:rsidRDefault="0037798B">
      <w:r>
        <w:separator/>
      </w:r>
    </w:p>
  </w:endnote>
  <w:endnote w:type="continuationSeparator" w:id="0">
    <w:p w14:paraId="4DF3C749" w14:textId="77777777" w:rsidR="0037798B" w:rsidRDefault="0037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60738" w14:textId="77777777" w:rsidR="0037798B" w:rsidRDefault="0037798B" w:rsidP="002266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FAB82" w14:textId="77777777" w:rsidR="0037798B" w:rsidRDefault="0037798B" w:rsidP="00C2196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66913" w14:textId="21541F15" w:rsidR="0037798B" w:rsidRDefault="0037798B" w:rsidP="002266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268">
      <w:rPr>
        <w:rStyle w:val="PageNumber"/>
        <w:noProof/>
      </w:rPr>
      <w:t>5</w:t>
    </w:r>
    <w:r>
      <w:rPr>
        <w:rStyle w:val="PageNumber"/>
      </w:rPr>
      <w:fldChar w:fldCharType="end"/>
    </w:r>
  </w:p>
  <w:p w14:paraId="10A9D13A" w14:textId="0468C446" w:rsidR="0037798B" w:rsidRDefault="0037798B" w:rsidP="00C21960">
    <w:pPr>
      <w:pStyle w:val="HeaderFooter"/>
      <w:ind w:right="360"/>
    </w:pPr>
    <w:r>
      <w:fldChar w:fldCharType="begin"/>
    </w:r>
    <w:r>
      <w:instrText xml:space="preserve"> TIME \@ "M/d/yy h:mm am/pm" </w:instrText>
    </w:r>
    <w:r>
      <w:fldChar w:fldCharType="separate"/>
    </w:r>
    <w:r w:rsidR="00386268">
      <w:rPr>
        <w:noProof/>
      </w:rPr>
      <w:t>6/19/17 9:49 PM</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C7322" w14:textId="77777777" w:rsidR="0037798B" w:rsidRDefault="003779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268D4" w14:textId="77777777" w:rsidR="0037798B" w:rsidRDefault="0037798B">
      <w:r>
        <w:separator/>
      </w:r>
    </w:p>
  </w:footnote>
  <w:footnote w:type="continuationSeparator" w:id="0">
    <w:p w14:paraId="28949E7F" w14:textId="77777777" w:rsidR="0037798B" w:rsidRDefault="0037798B">
      <w:r>
        <w:continuationSeparator/>
      </w:r>
    </w:p>
  </w:footnote>
  <w:footnote w:type="continuationNotice" w:id="1">
    <w:p w14:paraId="2621AEE9" w14:textId="77777777" w:rsidR="0037798B" w:rsidRDefault="0037798B"/>
  </w:footnote>
  <w:footnote w:id="2">
    <w:p w14:paraId="74B5A0AB" w14:textId="77777777" w:rsidR="0037798B" w:rsidRDefault="0037798B">
      <w:pPr>
        <w:pStyle w:val="FootnoteText"/>
      </w:pPr>
      <w:r>
        <w:rPr>
          <w:vertAlign w:val="superscript"/>
        </w:rPr>
        <w:footnoteRef/>
      </w:r>
      <w:r>
        <w:rPr>
          <w:rFonts w:eastAsia="Arial Unicode MS" w:cs="Arial Unicode MS"/>
        </w:rPr>
        <w:t xml:space="preserve"> http://www.learnenglish.org.uk/words/activities/revers01.html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75B76" w14:textId="77777777" w:rsidR="0037798B" w:rsidRDefault="0037798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F1716" w14:textId="77777777" w:rsidR="0037798B" w:rsidRDefault="0037798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04B97" w14:textId="77777777" w:rsidR="0037798B" w:rsidRDefault="003779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610CC"/>
    <w:multiLevelType w:val="hybridMultilevel"/>
    <w:tmpl w:val="4E08104C"/>
    <w:styleLink w:val="ImportedStyle3"/>
    <w:lvl w:ilvl="0" w:tplc="8FA2C8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521D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76DC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1400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CADE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2C97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6A72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586A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6402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B36D59"/>
    <w:multiLevelType w:val="hybridMultilevel"/>
    <w:tmpl w:val="391E8F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304547"/>
    <w:multiLevelType w:val="hybridMultilevel"/>
    <w:tmpl w:val="E35CE8B8"/>
    <w:lvl w:ilvl="0" w:tplc="E45E7242">
      <w:start w:val="1"/>
      <w:numFmt w:val="bullet"/>
      <w:lvlText w:val=""/>
      <w:lvlJc w:val="left"/>
      <w:pPr>
        <w:ind w:left="820" w:hanging="360"/>
      </w:pPr>
      <w:rPr>
        <w:rFonts w:ascii="Wingdings" w:hAnsi="Wingdings" w:hint="default"/>
        <w:sz w:val="24"/>
        <w:szCs w:val="24"/>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4A026CD8"/>
    <w:multiLevelType w:val="hybridMultilevel"/>
    <w:tmpl w:val="D2F22518"/>
    <w:styleLink w:val="ImportedStyle1"/>
    <w:lvl w:ilvl="0" w:tplc="6B4265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0214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C490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D634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E00C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4A3C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6E8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A6D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A6F0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2E31037"/>
    <w:multiLevelType w:val="hybridMultilevel"/>
    <w:tmpl w:val="9E40906E"/>
    <w:styleLink w:val="ImportedStyle2"/>
    <w:lvl w:ilvl="0" w:tplc="4DD439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C24B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3F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4ED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1AE9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88EC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6E0A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A03D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A8D0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5AE2D23"/>
    <w:multiLevelType w:val="hybridMultilevel"/>
    <w:tmpl w:val="D2F22518"/>
    <w:numStyleLink w:val="ImportedStyle1"/>
  </w:abstractNum>
  <w:abstractNum w:abstractNumId="6" w15:restartNumberingAfterBreak="0">
    <w:nsid w:val="70535E94"/>
    <w:multiLevelType w:val="hybridMultilevel"/>
    <w:tmpl w:val="391E8F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7D0848"/>
    <w:multiLevelType w:val="hybridMultilevel"/>
    <w:tmpl w:val="9E40906E"/>
    <w:numStyleLink w:val="ImportedStyle2"/>
  </w:abstractNum>
  <w:abstractNum w:abstractNumId="8" w15:restartNumberingAfterBreak="0">
    <w:nsid w:val="7B291E51"/>
    <w:multiLevelType w:val="hybridMultilevel"/>
    <w:tmpl w:val="4E08104C"/>
    <w:numStyleLink w:val="ImportedStyle3"/>
  </w:abstractNum>
  <w:num w:numId="1">
    <w:abstractNumId w:val="3"/>
  </w:num>
  <w:num w:numId="2">
    <w:abstractNumId w:val="5"/>
  </w:num>
  <w:num w:numId="3">
    <w:abstractNumId w:val="4"/>
  </w:num>
  <w:num w:numId="4">
    <w:abstractNumId w:val="7"/>
  </w:num>
  <w:num w:numId="5">
    <w:abstractNumId w:val="0"/>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1C7CA5"/>
    <w:rsid w:val="000F64BA"/>
    <w:rsid w:val="0010076C"/>
    <w:rsid w:val="00103CFA"/>
    <w:rsid w:val="00141611"/>
    <w:rsid w:val="00144F03"/>
    <w:rsid w:val="00152164"/>
    <w:rsid w:val="001C7CA5"/>
    <w:rsid w:val="0022667A"/>
    <w:rsid w:val="00283766"/>
    <w:rsid w:val="002970EE"/>
    <w:rsid w:val="002D0434"/>
    <w:rsid w:val="002E4982"/>
    <w:rsid w:val="0037798B"/>
    <w:rsid w:val="00386268"/>
    <w:rsid w:val="003A222E"/>
    <w:rsid w:val="003B53F5"/>
    <w:rsid w:val="003D3649"/>
    <w:rsid w:val="00407600"/>
    <w:rsid w:val="00454F18"/>
    <w:rsid w:val="0052219B"/>
    <w:rsid w:val="0056637D"/>
    <w:rsid w:val="005A3362"/>
    <w:rsid w:val="005B47DD"/>
    <w:rsid w:val="005D10AB"/>
    <w:rsid w:val="00652D32"/>
    <w:rsid w:val="008332CB"/>
    <w:rsid w:val="00906C99"/>
    <w:rsid w:val="00941D61"/>
    <w:rsid w:val="00953A37"/>
    <w:rsid w:val="00967820"/>
    <w:rsid w:val="00A65B70"/>
    <w:rsid w:val="00B262E6"/>
    <w:rsid w:val="00B40FCF"/>
    <w:rsid w:val="00BC2DC3"/>
    <w:rsid w:val="00C21960"/>
    <w:rsid w:val="00C25AA3"/>
    <w:rsid w:val="00C27EDC"/>
    <w:rsid w:val="00C82A2B"/>
    <w:rsid w:val="00DF09CD"/>
    <w:rsid w:val="00E25D09"/>
    <w:rsid w:val="00E47E64"/>
    <w:rsid w:val="00E57195"/>
    <w:rsid w:val="00E66E94"/>
    <w:rsid w:val="00E84516"/>
    <w:rsid w:val="00E84AD0"/>
    <w:rsid w:val="00E87100"/>
    <w:rsid w:val="00EF5AAB"/>
    <w:rsid w:val="00F100A9"/>
    <w:rsid w:val="00F9411A"/>
    <w:rsid w:val="00FD4F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1849A"/>
  <w15:docId w15:val="{13454309-2BDA-422C-A175-4084D0AB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lang w:val="de-DE"/>
    </w:rPr>
  </w:style>
  <w:style w:type="paragraph" w:styleId="PlainText">
    <w:name w:val="Plain Text"/>
    <w:rPr>
      <w:rFonts w:ascii="Courier" w:hAnsi="Courier" w:cs="Arial Unicode MS"/>
      <w:color w:val="000000"/>
      <w:sz w:val="24"/>
      <w:szCs w:val="24"/>
      <w:u w:color="000000"/>
    </w:rPr>
  </w:style>
  <w:style w:type="paragraph" w:styleId="FootnoteText">
    <w:name w:val="footnote text"/>
    <w:rPr>
      <w:rFonts w:eastAsia="Times New Roman"/>
      <w:color w:val="000000"/>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Header">
    <w:name w:val="header"/>
    <w:basedOn w:val="Normal"/>
    <w:link w:val="HeaderChar"/>
    <w:uiPriority w:val="99"/>
    <w:unhideWhenUsed/>
    <w:rsid w:val="0022667A"/>
    <w:pPr>
      <w:tabs>
        <w:tab w:val="center" w:pos="4320"/>
        <w:tab w:val="right" w:pos="8640"/>
      </w:tabs>
    </w:pPr>
  </w:style>
  <w:style w:type="character" w:customStyle="1" w:styleId="HeaderChar">
    <w:name w:val="Header Char"/>
    <w:basedOn w:val="DefaultParagraphFont"/>
    <w:link w:val="Header"/>
    <w:uiPriority w:val="99"/>
    <w:rsid w:val="0022667A"/>
    <w:rPr>
      <w:sz w:val="24"/>
      <w:szCs w:val="24"/>
    </w:rPr>
  </w:style>
  <w:style w:type="paragraph" w:styleId="Footer">
    <w:name w:val="footer"/>
    <w:basedOn w:val="Normal"/>
    <w:link w:val="FooterChar"/>
    <w:uiPriority w:val="99"/>
    <w:unhideWhenUsed/>
    <w:rsid w:val="0022667A"/>
    <w:pPr>
      <w:tabs>
        <w:tab w:val="center" w:pos="4320"/>
        <w:tab w:val="right" w:pos="8640"/>
      </w:tabs>
    </w:pPr>
  </w:style>
  <w:style w:type="character" w:customStyle="1" w:styleId="FooterChar">
    <w:name w:val="Footer Char"/>
    <w:basedOn w:val="DefaultParagraphFont"/>
    <w:link w:val="Footer"/>
    <w:uiPriority w:val="99"/>
    <w:rsid w:val="0022667A"/>
    <w:rPr>
      <w:sz w:val="24"/>
      <w:szCs w:val="24"/>
    </w:rPr>
  </w:style>
  <w:style w:type="character" w:styleId="PageNumber">
    <w:name w:val="page number"/>
    <w:basedOn w:val="DefaultParagraphFont"/>
    <w:uiPriority w:val="99"/>
    <w:semiHidden/>
    <w:unhideWhenUsed/>
    <w:rsid w:val="0022667A"/>
  </w:style>
  <w:style w:type="paragraph" w:styleId="BodyText">
    <w:name w:val="Body Text"/>
    <w:basedOn w:val="Normal"/>
    <w:link w:val="BodyTextChar"/>
    <w:uiPriority w:val="1"/>
    <w:qFormat/>
    <w:rsid w:val="00F100A9"/>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bdr w:val="none" w:sz="0" w:space="0" w:color="auto"/>
    </w:rPr>
  </w:style>
  <w:style w:type="character" w:customStyle="1" w:styleId="BodyTextChar">
    <w:name w:val="Body Text Char"/>
    <w:basedOn w:val="DefaultParagraphFont"/>
    <w:link w:val="BodyText"/>
    <w:uiPriority w:val="1"/>
    <w:rsid w:val="00F100A9"/>
    <w:rPr>
      <w:rFonts w:eastAsia="Times New Roman"/>
      <w:sz w:val="24"/>
      <w:szCs w:val="24"/>
      <w:bdr w:val="none" w:sz="0" w:space="0" w:color="auto"/>
    </w:rPr>
  </w:style>
  <w:style w:type="paragraph" w:styleId="NormalWeb">
    <w:name w:val="Normal (Web)"/>
    <w:basedOn w:val="Normal"/>
    <w:uiPriority w:val="99"/>
    <w:unhideWhenUsed/>
    <w:rsid w:val="00FD4F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ctualreplytext">
    <w:name w:val="actual_reply_text"/>
    <w:basedOn w:val="DefaultParagraphFont"/>
    <w:rsid w:val="0052219B"/>
  </w:style>
  <w:style w:type="paragraph" w:styleId="BalloonText">
    <w:name w:val="Balloon Text"/>
    <w:basedOn w:val="Normal"/>
    <w:link w:val="BalloonTextChar"/>
    <w:uiPriority w:val="99"/>
    <w:semiHidden/>
    <w:unhideWhenUsed/>
    <w:rsid w:val="00BC2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07297">
      <w:bodyDiv w:val="1"/>
      <w:marLeft w:val="0"/>
      <w:marRight w:val="0"/>
      <w:marTop w:val="0"/>
      <w:marBottom w:val="0"/>
      <w:divBdr>
        <w:top w:val="none" w:sz="0" w:space="0" w:color="auto"/>
        <w:left w:val="none" w:sz="0" w:space="0" w:color="auto"/>
        <w:bottom w:val="none" w:sz="0" w:space="0" w:color="auto"/>
        <w:right w:val="none" w:sz="0" w:space="0" w:color="auto"/>
      </w:divBdr>
      <w:divsChild>
        <w:div w:id="1989549185">
          <w:marLeft w:val="0"/>
          <w:marRight w:val="0"/>
          <w:marTop w:val="0"/>
          <w:marBottom w:val="0"/>
          <w:divBdr>
            <w:top w:val="none" w:sz="0" w:space="0" w:color="auto"/>
            <w:left w:val="none" w:sz="0" w:space="0" w:color="auto"/>
            <w:bottom w:val="none" w:sz="0" w:space="0" w:color="auto"/>
            <w:right w:val="none" w:sz="0" w:space="0" w:color="auto"/>
          </w:divBdr>
        </w:div>
      </w:divsChild>
    </w:div>
    <w:div w:id="1550338416">
      <w:bodyDiv w:val="1"/>
      <w:marLeft w:val="0"/>
      <w:marRight w:val="0"/>
      <w:marTop w:val="0"/>
      <w:marBottom w:val="0"/>
      <w:divBdr>
        <w:top w:val="none" w:sz="0" w:space="0" w:color="auto"/>
        <w:left w:val="none" w:sz="0" w:space="0" w:color="auto"/>
        <w:bottom w:val="none" w:sz="0" w:space="0" w:color="auto"/>
        <w:right w:val="none" w:sz="0" w:space="0" w:color="auto"/>
      </w:divBdr>
    </w:div>
    <w:div w:id="1934976062">
      <w:bodyDiv w:val="1"/>
      <w:marLeft w:val="0"/>
      <w:marRight w:val="0"/>
      <w:marTop w:val="0"/>
      <w:marBottom w:val="0"/>
      <w:divBdr>
        <w:top w:val="none" w:sz="0" w:space="0" w:color="auto"/>
        <w:left w:val="none" w:sz="0" w:space="0" w:color="auto"/>
        <w:bottom w:val="none" w:sz="0" w:space="0" w:color="auto"/>
        <w:right w:val="none" w:sz="0" w:space="0" w:color="auto"/>
      </w:divBdr>
    </w:div>
    <w:div w:id="205561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Moez</dc:creator>
  <cp:lastModifiedBy>Windows User</cp:lastModifiedBy>
  <cp:revision>6</cp:revision>
  <cp:lastPrinted>2017-06-19T17:19:00Z</cp:lastPrinted>
  <dcterms:created xsi:type="dcterms:W3CDTF">2017-06-18T03:32:00Z</dcterms:created>
  <dcterms:modified xsi:type="dcterms:W3CDTF">2017-06-19T17:20:00Z</dcterms:modified>
</cp:coreProperties>
</file>